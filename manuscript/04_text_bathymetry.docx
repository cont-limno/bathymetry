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6CCB6" w14:textId="5FD76175" w:rsidR="00661045" w:rsidRDefault="00AA397E" w:rsidP="00AA397E">
      <w:pPr>
        <w:pStyle w:val="Articletitle"/>
      </w:pPr>
      <w:r>
        <w:t>I</w:t>
      </w:r>
      <w:r w:rsidRPr="00F0501F">
        <w:t>mperfect slope measurement</w:t>
      </w:r>
      <w:r>
        <w:t xml:space="preserve">s drive overestimation in </w:t>
      </w:r>
      <w:r w:rsidR="004E5DE4">
        <w:t>geometric</w:t>
      </w:r>
      <w:r w:rsidR="009B1F8C">
        <w:t xml:space="preserve"> cone model </w:t>
      </w:r>
      <w:r>
        <w:t xml:space="preserve">of </w:t>
      </w:r>
      <w:r w:rsidR="00281D2D">
        <w:t>waterbody</w:t>
      </w:r>
      <w:r>
        <w:t xml:space="preserve"> depth</w:t>
      </w:r>
      <w:r w:rsidRPr="00C15207" w:rsidDel="00C15207">
        <w:t xml:space="preserve"> </w:t>
      </w:r>
    </w:p>
    <w:p w14:paraId="452A9289" w14:textId="691297F4" w:rsidR="00FA782A" w:rsidRPr="00FA782A" w:rsidRDefault="00FA782A" w:rsidP="006D7715"/>
    <w:p w14:paraId="2E1D8079" w14:textId="77777777" w:rsidR="00AA397E" w:rsidRDefault="00AA397E" w:rsidP="00AA397E">
      <w:pPr>
        <w:pStyle w:val="Authornames"/>
        <w:rPr>
          <w:lang w:val="en-US"/>
        </w:rPr>
      </w:pPr>
      <w:r w:rsidRPr="00E15EDE">
        <w:rPr>
          <w:lang w:val="en-US"/>
        </w:rPr>
        <w:t>J. Stachelek</w:t>
      </w:r>
      <w:r w:rsidRPr="00E15EDE">
        <w:rPr>
          <w:vertAlign w:val="superscript"/>
          <w:lang w:val="en-US"/>
        </w:rPr>
        <w:t>ab</w:t>
      </w:r>
      <w:r w:rsidR="00E15EDE">
        <w:rPr>
          <w:vertAlign w:val="superscript"/>
          <w:lang w:val="en-US"/>
        </w:rPr>
        <w:t>*</w:t>
      </w:r>
      <w:r w:rsidRPr="00E15EDE">
        <w:rPr>
          <w:lang w:val="en-US"/>
        </w:rPr>
        <w:t>, P. J. Hanly</w:t>
      </w:r>
      <w:r w:rsidRPr="00E15EDE">
        <w:rPr>
          <w:vertAlign w:val="superscript"/>
          <w:lang w:val="en-US"/>
        </w:rPr>
        <w:t>a</w:t>
      </w:r>
      <w:r w:rsidRPr="00E15EDE">
        <w:rPr>
          <w:lang w:val="en-US"/>
        </w:rPr>
        <w:t>, P. A., Soranno</w:t>
      </w:r>
      <w:r w:rsidRPr="00E15EDE">
        <w:rPr>
          <w:vertAlign w:val="superscript"/>
          <w:lang w:val="en-US"/>
        </w:rPr>
        <w:t>a</w:t>
      </w:r>
      <w:r w:rsidRPr="00E15EDE">
        <w:rPr>
          <w:lang w:val="en-US"/>
        </w:rPr>
        <w:t xml:space="preserve"> </w:t>
      </w:r>
    </w:p>
    <w:p w14:paraId="62448B3F" w14:textId="77777777" w:rsidR="00E15EDE" w:rsidRPr="00E15EDE" w:rsidRDefault="00E15EDE" w:rsidP="00E15EDE">
      <w:pPr>
        <w:pStyle w:val="Affiliation"/>
        <w:rPr>
          <w:lang w:val="en-US"/>
        </w:rPr>
      </w:pPr>
      <w:r>
        <w:rPr>
          <w:rFonts w:eastAsia="Cambria"/>
          <w:vertAlign w:val="superscript"/>
        </w:rPr>
        <w:t>a</w:t>
      </w:r>
      <w:r w:rsidRPr="00E02DD6">
        <w:rPr>
          <w:rFonts w:eastAsia="Cambria"/>
          <w:vertAlign w:val="superscript"/>
        </w:rPr>
        <w:t xml:space="preserve"> </w:t>
      </w:r>
      <w:r w:rsidRPr="00E02DD6">
        <w:rPr>
          <w:rFonts w:eastAsia="Cambria"/>
        </w:rPr>
        <w:t>Department of Fisheries and Wildlife, Michigan State University, 480 Wilson Rd., East Lansing, MI 48824, USA;</w:t>
      </w:r>
      <w:r>
        <w:rPr>
          <w:rFonts w:eastAsia="Cambria"/>
        </w:rPr>
        <w:t xml:space="preserve"> </w:t>
      </w:r>
      <w:r>
        <w:rPr>
          <w:rFonts w:eastAsia="Cambria"/>
          <w:vertAlign w:val="superscript"/>
        </w:rPr>
        <w:t>b</w:t>
      </w:r>
      <w:r w:rsidRPr="00E02DD6">
        <w:rPr>
          <w:rFonts w:eastAsia="Cambria"/>
          <w:vertAlign w:val="superscript"/>
        </w:rPr>
        <w:t xml:space="preserve"> </w:t>
      </w:r>
      <w:r>
        <w:rPr>
          <w:rFonts w:eastAsia="Cambria"/>
        </w:rPr>
        <w:t>Center for Limnology, University of Wisconsin – Madison, Madison, WI, USA</w:t>
      </w:r>
    </w:p>
    <w:p w14:paraId="53CD63E5" w14:textId="7F276A09" w:rsidR="000A4428" w:rsidRDefault="00944BB3" w:rsidP="00A2360E">
      <w:pPr>
        <w:pStyle w:val="Correspondencedetails"/>
      </w:pPr>
      <w:hyperlink r:id="rId8">
        <w:r w:rsidR="1E7FC59B" w:rsidRPr="42E5AAFF">
          <w:rPr>
            <w:rStyle w:val="Hyperlink"/>
          </w:rPr>
          <w:t>stachel</w:t>
        </w:r>
        <w:r w:rsidR="69D7EC16" w:rsidRPr="42E5AAFF">
          <w:rPr>
            <w:rStyle w:val="Hyperlink"/>
          </w:rPr>
          <w:t>2</w:t>
        </w:r>
        <w:r w:rsidR="1E7FC59B" w:rsidRPr="42E5AAFF">
          <w:rPr>
            <w:rStyle w:val="Hyperlink"/>
          </w:rPr>
          <w:t>@</w:t>
        </w:r>
        <w:r w:rsidR="2496D325" w:rsidRPr="42E5AAFF">
          <w:rPr>
            <w:rStyle w:val="Hyperlink"/>
          </w:rPr>
          <w:t>msu</w:t>
        </w:r>
        <w:r w:rsidR="1E7FC59B" w:rsidRPr="42E5AAFF">
          <w:rPr>
            <w:rStyle w:val="Hyperlink"/>
          </w:rPr>
          <w:t>.edu</w:t>
        </w:r>
      </w:hyperlink>
      <w:r w:rsidR="1E7FC59B">
        <w:t xml:space="preserve"> </w:t>
      </w:r>
      <w:r w:rsidR="48BE9244">
        <w:t>*</w:t>
      </w:r>
      <w:r w:rsidR="4144A178">
        <w:t>corresponding author</w:t>
      </w:r>
    </w:p>
    <w:p w14:paraId="016C8DDE" w14:textId="1E5E4B7B" w:rsidR="00C246C5" w:rsidRDefault="00C14585" w:rsidP="00310D1F">
      <w:pPr>
        <w:pStyle w:val="Articletitle"/>
      </w:pPr>
      <w:r>
        <w:br w:type="page"/>
      </w:r>
      <w:r w:rsidR="00310D1F">
        <w:lastRenderedPageBreak/>
        <w:t>I</w:t>
      </w:r>
      <w:r w:rsidR="00310D1F" w:rsidRPr="00F0501F">
        <w:t>mperfect slope measurement</w:t>
      </w:r>
      <w:r w:rsidR="00310D1F">
        <w:t xml:space="preserve">s drive overestimation in </w:t>
      </w:r>
      <w:r w:rsidR="004E5DE4">
        <w:t>geometric</w:t>
      </w:r>
      <w:r w:rsidR="006B2462">
        <w:t xml:space="preserve"> cone model</w:t>
      </w:r>
      <w:r w:rsidR="00310D1F">
        <w:t xml:space="preserve"> of </w:t>
      </w:r>
      <w:r w:rsidR="00F22A55">
        <w:t>waterbody</w:t>
      </w:r>
      <w:r w:rsidR="00310D1F">
        <w:t xml:space="preserve"> depth </w:t>
      </w:r>
    </w:p>
    <w:p w14:paraId="049F41A1" w14:textId="234768B5" w:rsidR="00266354" w:rsidRDefault="0511DDE6" w:rsidP="00A6564E">
      <w:pPr>
        <w:pStyle w:val="Abstract"/>
      </w:pPr>
      <w:r>
        <w:t xml:space="preserve">Lake </w:t>
      </w:r>
      <w:r w:rsidR="009B340B">
        <w:t xml:space="preserve">and reservoir (waterbody) </w:t>
      </w:r>
      <w:r>
        <w:t xml:space="preserve">depth is a critical characteristic that influences many important ecological processes. Unfortunately, </w:t>
      </w:r>
      <w:r w:rsidR="009B340B">
        <w:t>waterbody</w:t>
      </w:r>
      <w:r>
        <w:t xml:space="preserve"> depth measurements are labor-</w:t>
      </w:r>
      <w:r w:rsidRPr="42E5AAFF">
        <w:rPr>
          <w:lang w:val="en-US"/>
        </w:rPr>
        <w:t>intensive</w:t>
      </w:r>
      <w:r>
        <w:t xml:space="preserve"> to gather and are only available for a </w:t>
      </w:r>
      <w:r w:rsidR="009A446A">
        <w:t>small</w:t>
      </w:r>
      <w:r>
        <w:t xml:space="preserve"> fraction of </w:t>
      </w:r>
      <w:r w:rsidR="009B340B">
        <w:t>waterbodies</w:t>
      </w:r>
      <w:r>
        <w:t xml:space="preserve"> globally. Therefore, scientists have tried to predict </w:t>
      </w:r>
      <w:r w:rsidR="009B340B">
        <w:t>waterbody</w:t>
      </w:r>
      <w:r>
        <w:t xml:space="preserve"> depth from characteristics that are easily obtained for all </w:t>
      </w:r>
      <w:r w:rsidR="009B340B">
        <w:t>waterbodies</w:t>
      </w:r>
      <w:r>
        <w:t xml:space="preserve"> such as </w:t>
      </w:r>
      <w:r w:rsidR="009B340B">
        <w:t>waterbody</w:t>
      </w:r>
      <w:r>
        <w:t xml:space="preserve"> surface area or the slope of the land surrounding a </w:t>
      </w:r>
      <w:r w:rsidR="009B340B">
        <w:t>waterbody</w:t>
      </w:r>
      <w:r>
        <w:t xml:space="preserve">. One approach for predicting </w:t>
      </w:r>
      <w:r w:rsidR="009B340B">
        <w:t>waterbody</w:t>
      </w:r>
      <w:r>
        <w:t xml:space="preserve"> depth simulates </w:t>
      </w:r>
      <w:r w:rsidR="009B340B">
        <w:t>waterbody</w:t>
      </w:r>
      <w:r>
        <w:t xml:space="preserve"> basins using a geometric </w:t>
      </w:r>
      <w:r w:rsidR="004A1C0C">
        <w:t xml:space="preserve">cone </w:t>
      </w:r>
      <w:r>
        <w:t xml:space="preserve">model where nearshore land slope is assumed to be a representative proxy for in-lake slope and the distance to the center of the </w:t>
      </w:r>
      <w:r w:rsidR="009B340B">
        <w:t>waterbody</w:t>
      </w:r>
      <w:r>
        <w:t xml:space="preserve"> is assumed to be a representative proxy for the distance to the deepest point of the </w:t>
      </w:r>
      <w:r w:rsidR="001E1DE8">
        <w:t>waterbody</w:t>
      </w:r>
      <w:r>
        <w:t xml:space="preserve">. However, these assumptions have rarely been tested in a broad range of </w:t>
      </w:r>
      <w:r w:rsidR="001E1DE8">
        <w:t>waterbodies</w:t>
      </w:r>
      <w:r>
        <w:t xml:space="preserve">. We used bathymetry data from approximately 5,000 lakes and reservoirs to test the assumptions </w:t>
      </w:r>
      <w:r w:rsidR="004A1C0C">
        <w:t xml:space="preserve">of the cone model </w:t>
      </w:r>
      <w:r>
        <w:t xml:space="preserve">and to examine whether differences in </w:t>
      </w:r>
      <w:r w:rsidR="005E1412">
        <w:t>waterbody</w:t>
      </w:r>
      <w:r>
        <w:t xml:space="preserve"> type or shape influences depth prediction error. We found that nearshore land slope was not representative of in-lake slope and using it for prediction increases error substantially relative to models using true in-lake slope. We also found that models using nearshore land slope as a proxy systematically overpredict depth in concave </w:t>
      </w:r>
      <w:r w:rsidR="007A207E">
        <w:t>waterbodies</w:t>
      </w:r>
      <w:r>
        <w:t xml:space="preserve"> (</w:t>
      </w:r>
      <w:r w:rsidR="00310D1F">
        <w:t>i.e.</w:t>
      </w:r>
      <w:r>
        <w:t xml:space="preserve"> bowl-shaped; up to 18% of </w:t>
      </w:r>
      <w:r w:rsidR="007A207E">
        <w:t>waterbodies</w:t>
      </w:r>
      <w:r>
        <w:t xml:space="preserve"> in the study population) and reservoir </w:t>
      </w:r>
      <w:r w:rsidR="007A207E">
        <w:t>waterbodies</w:t>
      </w:r>
      <w:r>
        <w:t xml:space="preserve"> (up to 30% of </w:t>
      </w:r>
      <w:r w:rsidR="007A207E">
        <w:t>waterbodies</w:t>
      </w:r>
      <w:r>
        <w:t xml:space="preserve"> in the study population)</w:t>
      </w:r>
      <w:r w:rsidR="0003145A">
        <w:t>. Nevertheless, model errors were low (in absolute and relative terms) for concave waterbodies</w:t>
      </w:r>
      <w:r>
        <w:t xml:space="preserve">, suggesting </w:t>
      </w:r>
      <w:r w:rsidR="0003145A">
        <w:t xml:space="preserve">that the cone model is an adequate representation </w:t>
      </w:r>
      <w:r w:rsidR="009C76B8">
        <w:t xml:space="preserve">of depth </w:t>
      </w:r>
      <w:r w:rsidR="0003145A">
        <w:t>for these waterbodies.</w:t>
      </w:r>
    </w:p>
    <w:p w14:paraId="51265712" w14:textId="77777777" w:rsidR="0020415E" w:rsidRPr="0020415E" w:rsidRDefault="00997B0F" w:rsidP="00F30DFF">
      <w:pPr>
        <w:pStyle w:val="Keywords"/>
      </w:pPr>
      <w:r>
        <w:t xml:space="preserve">Keywords: </w:t>
      </w:r>
      <w:r w:rsidR="00136315">
        <w:rPr>
          <w:rFonts w:eastAsia="Cambria"/>
        </w:rPr>
        <w:t>lake depth</w:t>
      </w:r>
      <w:r w:rsidR="00136315" w:rsidRPr="00E02DD6">
        <w:rPr>
          <w:rFonts w:eastAsia="Cambria"/>
        </w:rPr>
        <w:t xml:space="preserve">, </w:t>
      </w:r>
      <w:r w:rsidR="00136315">
        <w:rPr>
          <w:rFonts w:eastAsia="Cambria"/>
        </w:rPr>
        <w:t>cone model</w:t>
      </w:r>
      <w:r w:rsidR="00136315" w:rsidRPr="00E02DD6">
        <w:rPr>
          <w:rFonts w:eastAsia="Cambria"/>
        </w:rPr>
        <w:t xml:space="preserve">, </w:t>
      </w:r>
      <w:r w:rsidR="00136315">
        <w:rPr>
          <w:rFonts w:eastAsia="Cambria"/>
        </w:rPr>
        <w:t>slope, bathymetry, hypsography, reservoir</w:t>
      </w:r>
    </w:p>
    <w:p w14:paraId="3E7A9F1C" w14:textId="77777777" w:rsidR="00912272" w:rsidRDefault="00912272" w:rsidP="00912272">
      <w:pPr>
        <w:pStyle w:val="Heading1"/>
        <w:rPr>
          <w:color w:val="FF0000"/>
        </w:rPr>
      </w:pPr>
      <w:r>
        <w:t>Introduction</w:t>
      </w:r>
    </w:p>
    <w:p w14:paraId="25FE3053" w14:textId="4442AC73" w:rsidR="00912272" w:rsidRDefault="005E1412" w:rsidP="00912272">
      <w:r>
        <w:t>D</w:t>
      </w:r>
      <w:r w:rsidR="00912272">
        <w:t xml:space="preserve">epth is an important factor controlling </w:t>
      </w:r>
      <w:r>
        <w:t>waterbody</w:t>
      </w:r>
      <w:r w:rsidR="00912272">
        <w:t xml:space="preserve"> physics, chemistry, and biota. For example, deeper </w:t>
      </w:r>
      <w:r w:rsidR="003E54C9">
        <w:t>waterbodies</w:t>
      </w:r>
      <w:r w:rsidR="00912272">
        <w:t xml:space="preserve"> generally have higher water clarity and less complete mixing compared to shallow </w:t>
      </w:r>
      <w:r w:rsidR="003E54C9">
        <w:t>waterbodies</w:t>
      </w:r>
      <w:r w:rsidR="00912272">
        <w:t xml:space="preserve"> (Fee et al. 1996, Read et al. 2014). These differences are reflected in variation among </w:t>
      </w:r>
      <w:r w:rsidR="003E54C9">
        <w:t>waterbodies</w:t>
      </w:r>
      <w:r w:rsidR="00912272">
        <w:t xml:space="preserve"> in terms of biological productivity (Qin et al. 2020) and rates of greenhouse gas production (Li et al. 2020). </w:t>
      </w:r>
      <w:r w:rsidR="00912272">
        <w:lastRenderedPageBreak/>
        <w:t xml:space="preserve">However, because measured depth data is only available for a </w:t>
      </w:r>
      <w:r w:rsidR="00120093">
        <w:t>small</w:t>
      </w:r>
      <w:r w:rsidR="00912272">
        <w:t xml:space="preserve"> fraction of </w:t>
      </w:r>
      <w:r w:rsidR="00D72CD8">
        <w:t>waterbodies</w:t>
      </w:r>
      <w:r w:rsidR="00912272">
        <w:t xml:space="preserve"> (about 15% of all </w:t>
      </w:r>
      <w:r w:rsidR="00D72CD8">
        <w:t>waterbodies</w:t>
      </w:r>
      <w:r w:rsidR="00912272">
        <w:t xml:space="preserve"> in the </w:t>
      </w:r>
      <w:r w:rsidR="00120093">
        <w:t xml:space="preserve">area encompassed by </w:t>
      </w:r>
      <w:r w:rsidR="00912272">
        <w:t xml:space="preserve">our study), our ability to understand and predict depth-dependent processes is limited. The importance of </w:t>
      </w:r>
      <w:r>
        <w:t>waterbody</w:t>
      </w:r>
      <w:r w:rsidR="00912272">
        <w:t xml:space="preserve"> depth, coupled with its limited availability, has led to numerous attempts to predict depth using measures available for all </w:t>
      </w:r>
      <w:r w:rsidR="00D72CD8">
        <w:t>waterbodies</w:t>
      </w:r>
      <w:r w:rsidR="00912272">
        <w:t xml:space="preserve"> such as </w:t>
      </w:r>
      <w:r>
        <w:t>waterbody</w:t>
      </w:r>
      <w:r w:rsidR="00912272">
        <w:t xml:space="preserve"> surface area or the nearshore slope of the land surrounding a </w:t>
      </w:r>
      <w:r>
        <w:t>waterbody</w:t>
      </w:r>
      <w:r w:rsidR="00912272">
        <w:t xml:space="preserve"> (Heathcote et al. 2015, Oliver et al. 2016, Sobek et al. 2011). Such efforts rely on a strategy of exploiting correlations between nearshore geomorphology and in-lake geometry, which at limited extents</w:t>
      </w:r>
      <w:r w:rsidR="00EA5AA4">
        <w:t xml:space="preserve"> (e.g., </w:t>
      </w:r>
      <w:r w:rsidR="00A257CC">
        <w:t xml:space="preserve">within a single </w:t>
      </w:r>
      <w:r w:rsidR="004B11F2">
        <w:t xml:space="preserve">North American </w:t>
      </w:r>
      <w:r w:rsidR="00EA5AA4">
        <w:t>state or province)</w:t>
      </w:r>
      <w:r w:rsidR="00912272">
        <w:t xml:space="preserve"> can be quite strong, while at larger extents can be dependent on geographic location and </w:t>
      </w:r>
      <w:r>
        <w:t>waterbody</w:t>
      </w:r>
      <w:r w:rsidR="00912272">
        <w:t xml:space="preserve"> type (Oliver et al. 2016, Branstrator 2009).</w:t>
      </w:r>
    </w:p>
    <w:p w14:paraId="7D013B24" w14:textId="0E9F8D71" w:rsidR="00912272" w:rsidRDefault="00912272" w:rsidP="00912272">
      <w:pPr>
        <w:ind w:firstLine="720"/>
      </w:pPr>
      <w:r>
        <w:t>Given the limited prediction accuracy of prior depth prediction efforts (± 6-7 m</w:t>
      </w:r>
      <w:r w:rsidR="00616442">
        <w:t>, Heathcote et al. 2015, Oliver et al. 2016, Sobek et al. 2011</w:t>
      </w:r>
      <w:r>
        <w:t xml:space="preserve">), a major focus has been on improving accuracy using strategies such as employing more diverse covariates (Oliver et al. 2016), varying </w:t>
      </w:r>
      <w:r w:rsidR="005E1412">
        <w:t>waterbody</w:t>
      </w:r>
      <w:r>
        <w:t xml:space="preserve"> buffer sizes (Heathcote et al. 2015), or estimating hidden groupings (e.g. fitting different models for distinct size classes) among </w:t>
      </w:r>
      <w:r w:rsidR="00D72CD8">
        <w:t>waterbodies</w:t>
      </w:r>
      <w:r>
        <w:t xml:space="preserve"> (Cael et al. 2017, Sobek et al. 2011). Unfortunately, the predictive accuracy of these efforts has been limited</w:t>
      </w:r>
      <w:r w:rsidR="00121496">
        <w:t xml:space="preserve"> (± 6-7 m)</w:t>
      </w:r>
      <w:r>
        <w:t>.</w:t>
      </w:r>
    </w:p>
    <w:p w14:paraId="0A6F3744" w14:textId="453010F4" w:rsidR="00912272" w:rsidRDefault="00912272" w:rsidP="00912272">
      <w:pPr>
        <w:ind w:firstLine="720"/>
      </w:pPr>
      <w:r>
        <w:t xml:space="preserve">One intuitive approach for predicting </w:t>
      </w:r>
      <w:r w:rsidR="005E1412">
        <w:t>waterbody</w:t>
      </w:r>
      <w:r>
        <w:t xml:space="preserve"> depth involves using a geometric model that assumes </w:t>
      </w:r>
      <w:r w:rsidR="005E1412">
        <w:t>waterbody</w:t>
      </w:r>
      <w:r>
        <w:t xml:space="preserve"> basins correspond to an idealized shape such as a cone, bowl, or an elliptic sinusoid (Getirana et al. 2018, Hollister et al. 2011, Neumann 1959, Yigzaw et al. 2018). All such geometric models for </w:t>
      </w:r>
      <w:r w:rsidR="005E1412">
        <w:t>waterbody</w:t>
      </w:r>
      <w:r>
        <w:t xml:space="preserve"> depth prediction involve implicit assumptions about the terms of geometric formulae. In the simplest case, where </w:t>
      </w:r>
      <w:r w:rsidR="00D72CD8">
        <w:t xml:space="preserve">waterbody </w:t>
      </w:r>
      <w:r>
        <w:t xml:space="preserve">basins are treated as cones (Eq. 1, Fig. 1), two assumptions are required to make depth predictions for all </w:t>
      </w:r>
      <w:r w:rsidR="00D72CD8">
        <w:t>waterbodies</w:t>
      </w:r>
      <w:r>
        <w:t xml:space="preserve">: 1) that </w:t>
      </w:r>
      <w:r>
        <w:lastRenderedPageBreak/>
        <w:t>nearshore land slope is a representative proxy for in-lake slope and 2) that the distance to the</w:t>
      </w:r>
      <w:r w:rsidRPr="00143D55">
        <w:rPr>
          <w:lang w:val="en-US"/>
        </w:rPr>
        <w:t xml:space="preserve"> center</w:t>
      </w:r>
      <w:r>
        <w:t xml:space="preserve"> of the </w:t>
      </w:r>
      <w:r w:rsidR="005E1412">
        <w:t>waterbody</w:t>
      </w:r>
      <w:r>
        <w:t xml:space="preserve"> is a representative proxy for the distance to the deepest point of the </w:t>
      </w:r>
      <w:r w:rsidR="005E1412">
        <w:t>waterbody</w:t>
      </w:r>
      <w:r>
        <w:t xml:space="preserve"> (Fig. 1). This cone model imposes the following fixed (i.e. geometric) relationship between slope and horizontal distance:</w:t>
      </w:r>
    </w:p>
    <w:p w14:paraId="672A6659" w14:textId="77777777" w:rsidR="00912272" w:rsidRDefault="00912272" w:rsidP="00912272">
      <w:pPr>
        <w:ind w:firstLine="720"/>
      </w:pPr>
    </w:p>
    <w:p w14:paraId="5EBA0352" w14:textId="77777777" w:rsidR="00912272" w:rsidRPr="00883512" w:rsidRDefault="00944BB3" w:rsidP="00912272">
      <w:pPr>
        <w:ind w:firstLine="7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depth</m:t>
                  </m:r>
                </m:e>
                <m:sub>
                  <m:r>
                    <w:rPr>
                      <w:rFonts w:ascii="Cambria Math" w:hAnsi="Cambria Math"/>
                    </w:rPr>
                    <m:t>geometric</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slope</m:t>
                      </m:r>
                    </m:e>
                  </m:d>
                </m:e>
              </m:func>
              <m:r>
                <w:rPr>
                  <w:rFonts w:ascii="Cambria Math" w:hAnsi="Cambria Math"/>
                </w:rPr>
                <m:t>×distance#</m:t>
              </m:r>
              <m:d>
                <m:dPr>
                  <m:ctrlPr>
                    <w:rPr>
                      <w:rFonts w:ascii="Cambria Math" w:hAnsi="Cambria Math"/>
                      <w:i/>
                    </w:rPr>
                  </m:ctrlPr>
                </m:dPr>
                <m:e>
                  <m:r>
                    <w:rPr>
                      <w:rFonts w:ascii="Cambria Math" w:hAnsi="Cambria Math"/>
                    </w:rPr>
                    <m:t>1</m:t>
                  </m:r>
                </m:e>
              </m:d>
            </m:e>
          </m:eqArr>
        </m:oMath>
      </m:oMathPara>
    </w:p>
    <w:p w14:paraId="0A37501D" w14:textId="77777777" w:rsidR="00912272" w:rsidRPr="00883512" w:rsidRDefault="00912272" w:rsidP="00912272">
      <w:pPr>
        <w:ind w:firstLine="720"/>
      </w:pPr>
    </w:p>
    <w:p w14:paraId="3C7DF6FB" w14:textId="0E364B0F" w:rsidR="00912272" w:rsidRDefault="00912272" w:rsidP="00EB2B86">
      <w:r w:rsidRPr="00A22CCD">
        <w:t xml:space="preserve">where the product of slope and horizontal distance yields an exact geometric depth estimate </w:t>
      </w:r>
      <w:r w:rsidRPr="00143D55">
        <w:rPr>
          <w:lang w:val="en-US"/>
        </w:rPr>
        <w:t>(depth</w:t>
      </w:r>
      <w:r w:rsidRPr="00143D55">
        <w:rPr>
          <w:vertAlign w:val="subscript"/>
          <w:lang w:val="en-US"/>
        </w:rPr>
        <w:t>geometric</w:t>
      </w:r>
      <w:r w:rsidRPr="00A22CCD">
        <w:t>).</w:t>
      </w:r>
      <w:r>
        <w:t xml:space="preserve"> Cone models of </w:t>
      </w:r>
      <w:r w:rsidR="005E1412">
        <w:t>waterbody</w:t>
      </w:r>
      <w:r>
        <w:t xml:space="preserve"> basins have been used extensively to estimate hypsography in </w:t>
      </w:r>
      <w:r w:rsidR="00D72CD8">
        <w:t>waterbodies</w:t>
      </w:r>
      <w:r>
        <w:t xml:space="preserve"> where there is no knowledge of volume or mean depth (Read et al. 2014, Winslow et al. 2017).</w:t>
      </w:r>
    </w:p>
    <w:p w14:paraId="6C4A99A5" w14:textId="3708BE15" w:rsidR="00912272" w:rsidRDefault="00912272" w:rsidP="00912272">
      <w:pPr>
        <w:ind w:firstLine="720"/>
      </w:pPr>
      <w:r>
        <w:t xml:space="preserve">The assumptions of the cone model (as well as other geometric models) can be tested by comparing proxy measures of </w:t>
      </w:r>
      <w:r w:rsidR="005E1412">
        <w:t>waterbody</w:t>
      </w:r>
      <w:r>
        <w:t xml:space="preserve"> geometry against corresponding “true” (i.e. in-lake) values derived from bathymetric maps and by evaluating how </w:t>
      </w:r>
      <w:r w:rsidR="005E1412">
        <w:t>waterbody</w:t>
      </w:r>
      <w:r>
        <w:t xml:space="preserve"> cross-section shapes differ from that of an idealized cone (Johansson et al. 2007). For instance, </w:t>
      </w:r>
      <w:r w:rsidR="005E1412">
        <w:t>waterbody</w:t>
      </w:r>
      <w:r>
        <w:t xml:space="preserve"> cross-section shapes have been shown to vary from narrow "convex" forms to outstretched "concave" forms (Hakanson 1977). Because tests of geometric model assumptions require bathymetric map data, which is only available for a </w:t>
      </w:r>
      <w:r w:rsidR="009A446A">
        <w:t>small</w:t>
      </w:r>
      <w:r>
        <w:t xml:space="preserve"> fraction of </w:t>
      </w:r>
      <w:r w:rsidR="00D72CD8">
        <w:t>waterbodies</w:t>
      </w:r>
      <w:r>
        <w:t xml:space="preserve"> (including about 15% of all </w:t>
      </w:r>
      <w:r w:rsidR="00D72CD8">
        <w:t>waterbodies</w:t>
      </w:r>
      <w:r>
        <w:t xml:space="preserve"> in our study footprint), existing evidence may not be applicable to all </w:t>
      </w:r>
      <w:r w:rsidR="00D72CD8">
        <w:t>waterbodies</w:t>
      </w:r>
      <w:r>
        <w:t xml:space="preserve">. The few studies that have tested these assumptions have been limited to individual studies of very large (&gt; 500 ha) </w:t>
      </w:r>
      <w:r w:rsidR="00D72CD8">
        <w:t>waterbodies</w:t>
      </w:r>
      <w:r>
        <w:t xml:space="preserve"> or studies on small numbers (&lt; 100) of </w:t>
      </w:r>
      <w:r w:rsidR="00D72CD8">
        <w:t>waterbodies</w:t>
      </w:r>
      <w:r>
        <w:t xml:space="preserve"> (Johansson et al. 2007). Studies focused specifically on reservoirs (as opposed to the more typical case where reservoirs and natural lakes are combined), have been even </w:t>
      </w:r>
      <w:r>
        <w:lastRenderedPageBreak/>
        <w:t xml:space="preserve">more restricted to that of </w:t>
      </w:r>
      <w:del w:id="0" w:author="Stachelek, Jemma" w:date="2021-11-10T08:25:00Z">
        <w:r w:rsidDel="00B95663">
          <w:delText xml:space="preserve">extremely </w:delText>
        </w:r>
      </w:del>
      <w:r>
        <w:t xml:space="preserve">large </w:t>
      </w:r>
      <w:r w:rsidR="0089230C">
        <w:t>waterbodies</w:t>
      </w:r>
      <w:r>
        <w:t xml:space="preserve"> &gt; 1000 ha (Lehner et al. 2011, Messager et al. 2016).</w:t>
      </w:r>
    </w:p>
    <w:p w14:paraId="5F1C19AA" w14:textId="154DBF45" w:rsidR="00912272" w:rsidRDefault="00912272" w:rsidP="00912272">
      <w:pPr>
        <w:ind w:firstLine="720"/>
      </w:pPr>
      <w:r>
        <w:t xml:space="preserve">As a result of this limited testing, we lack knowledge on both the predictive performance of geometric models, the effect of proxies on depth prediction, and whether depth predictions are more sensitive to measurement errors in the horizontal dimension (i.e. distance to the deepest point of the </w:t>
      </w:r>
      <w:r w:rsidR="005E1412">
        <w:t>waterbody</w:t>
      </w:r>
      <w:r>
        <w:t xml:space="preserve">) or measurement errors in the vertical dimension (i.e. in-lake slope). Additionally, it is unclear whether model prediction error is related to differences in </w:t>
      </w:r>
      <w:r w:rsidR="005E1412">
        <w:t>waterbody</w:t>
      </w:r>
      <w:r>
        <w:t xml:space="preserve"> type such those with different cross-section shapes</w:t>
      </w:r>
      <w:r w:rsidR="007B6F22">
        <w:t xml:space="preserve"> (concave versus convex)</w:t>
      </w:r>
      <w:r>
        <w:t xml:space="preserve"> or those classified as reservoirs versus natural lakes. To address these knowledge gaps, we asked three research questions: </w:t>
      </w:r>
      <w:r w:rsidR="00453610">
        <w:t>(</w:t>
      </w:r>
      <w:r>
        <w:t xml:space="preserve">1) How representative is nearshore land slope of in-lake slope; and how representative is the distance to the center of a </w:t>
      </w:r>
      <w:r w:rsidR="005E1412">
        <w:t>waterbody</w:t>
      </w:r>
      <w:r>
        <w:t xml:space="preserve"> compared to the distance to the deepest point of a </w:t>
      </w:r>
      <w:r w:rsidR="005E1412">
        <w:t>waterbody</w:t>
      </w:r>
      <w:r>
        <w:t xml:space="preserve">? </w:t>
      </w:r>
      <w:r w:rsidR="00453610">
        <w:t>(</w:t>
      </w:r>
      <w:r>
        <w:t xml:space="preserve">2) How does the use of proxies for </w:t>
      </w:r>
      <w:r w:rsidR="005E1412">
        <w:t>waterbody</w:t>
      </w:r>
      <w:r>
        <w:t xml:space="preserve"> geometry affect </w:t>
      </w:r>
      <w:r w:rsidR="005E1412">
        <w:t>waterbody</w:t>
      </w:r>
      <w:r>
        <w:t xml:space="preserve"> depth prediction error? </w:t>
      </w:r>
      <w:r w:rsidR="00453610">
        <w:t>(</w:t>
      </w:r>
      <w:r>
        <w:t xml:space="preserve">3) How does </w:t>
      </w:r>
      <w:r w:rsidR="005E1412">
        <w:t>waterbody</w:t>
      </w:r>
      <w:r>
        <w:t xml:space="preserve"> cross-section shape (i.e. concave versus convex) and </w:t>
      </w:r>
      <w:r w:rsidR="005E1412">
        <w:t>waterbody</w:t>
      </w:r>
      <w:r>
        <w:t xml:space="preserve"> type (i.e. natural lake vs reservoir) affect depth prediction error? To answer these questions, we extracted maximum depth (hereafter referred to as “observed maximum depth”), in-lake slope, cross-section shape (i.e., concave versus convex), and distance to the deepest point, of approximately 5,000 </w:t>
      </w:r>
      <w:r w:rsidR="008944CE">
        <w:t>waterbodies</w:t>
      </w:r>
      <w:r>
        <w:t xml:space="preserve"> from bathymetric map data. We supplemented these geometry measures with data classifying waterbodies as reservoirs or natural lakes. We used this data to compute geometric depth estimates (Equation 1) and prediction "offsets" to these estimates using the random forest algorithm (Equation 3). Such offsets are model quantities which minimize differences between observed and predicted depth as a function of covariates. In our case, covariates included a variety of </w:t>
      </w:r>
      <w:r w:rsidR="005E1412">
        <w:t>waterbody</w:t>
      </w:r>
      <w:r>
        <w:t xml:space="preserve">, </w:t>
      </w:r>
      <w:r>
        <w:lastRenderedPageBreak/>
        <w:t xml:space="preserve">watershed, and hydrologic subbasin measures that are available for all </w:t>
      </w:r>
      <w:r w:rsidR="00D72CD8">
        <w:t>waterbodies</w:t>
      </w:r>
      <w:r>
        <w:t xml:space="preserve"> (</w:t>
      </w:r>
      <w:r w:rsidR="006B7FB8">
        <w:t>Table 1</w:t>
      </w:r>
      <w:r>
        <w:t>).</w:t>
      </w:r>
    </w:p>
    <w:p w14:paraId="2A76B58C" w14:textId="745DEB93" w:rsidR="00912272" w:rsidRDefault="00912272" w:rsidP="00912272">
      <w:pPr>
        <w:ind w:firstLine="720"/>
      </w:pPr>
      <w:r>
        <w:t xml:space="preserve">By definition, the distance proxy (distance to the center of the </w:t>
      </w:r>
      <w:r w:rsidR="005E1412">
        <w:t>waterbody</w:t>
      </w:r>
      <w:r>
        <w:t xml:space="preserve">) must always be greater or equal to the true distance value (distance to the deepest point of the </w:t>
      </w:r>
      <w:r w:rsidR="005E1412">
        <w:t>waterbody</w:t>
      </w:r>
      <w:r>
        <w:t xml:space="preserve">). Therefore, we expect that the use of this proxy will lead to overestimation of </w:t>
      </w:r>
      <w:r w:rsidR="005E1412">
        <w:t>waterbody</w:t>
      </w:r>
      <w:r>
        <w:t xml:space="preserve"> depth (Fig. 1). Furthermore, we expect to see greater overestimation error in reservoirs as compared to natural lakes because many reservoirs are known to be drowned river valleys where the deepest point is close to the edge at the end of the reservoir (i.e. next to the dam) rather than in the center of the reservoir (Lanza and Silvey 1985). In a similar fashion, we expect to see overestimation error associated with using a nearshore land slope proxy in </w:t>
      </w:r>
      <w:r w:rsidR="00D72CD8">
        <w:t>waterbodies</w:t>
      </w:r>
      <w:r>
        <w:t xml:space="preserve"> with differing cross-section shape such that the depth of bowl-shaped (i.e. concave) </w:t>
      </w:r>
      <w:r w:rsidR="00D72CD8">
        <w:t>waterbodies</w:t>
      </w:r>
      <w:r>
        <w:t xml:space="preserve"> will be overpredicted whereas the depth of V-shaped (i.e. convex) </w:t>
      </w:r>
      <w:r w:rsidR="00D72CD8">
        <w:t>waterbodies</w:t>
      </w:r>
      <w:r>
        <w:t xml:space="preserve"> will be underpredicted (Fig. S1). Finally, we expect that depth predictions themselves will be strongly related to </w:t>
      </w:r>
      <w:r w:rsidR="005E1412">
        <w:t>waterbody</w:t>
      </w:r>
      <w:r>
        <w:t xml:space="preserve"> area and hydrologic subbasin variables as these measures have been influential in prior studies (Oliver et al. 2016).</w:t>
      </w:r>
    </w:p>
    <w:p w14:paraId="41E137DD" w14:textId="49F52657" w:rsidR="00912272" w:rsidRDefault="00912272" w:rsidP="00912272">
      <w:pPr>
        <w:ind w:firstLine="720"/>
      </w:pPr>
      <w:r>
        <w:t xml:space="preserve">By testing these expectations, we can establish whether barriers to increased depth prediction accuracy lie in lack of correspondence between true and proxy measures of </w:t>
      </w:r>
      <w:r w:rsidR="005E1412">
        <w:t>waterbody</w:t>
      </w:r>
      <w:r>
        <w:t xml:space="preserve"> geometry or in </w:t>
      </w:r>
      <w:r w:rsidR="001039FC">
        <w:t xml:space="preserve">particular characteristics </w:t>
      </w:r>
      <w:r>
        <w:t xml:space="preserve">among </w:t>
      </w:r>
      <w:r w:rsidR="00D72CD8">
        <w:t>waterbodies</w:t>
      </w:r>
      <w:r>
        <w:t xml:space="preserve"> (such as </w:t>
      </w:r>
      <w:r w:rsidR="005E1412">
        <w:t>waterbody</w:t>
      </w:r>
      <w:r>
        <w:t xml:space="preserve"> cross-section shape or reservoir status). This information could help direct future research efforts to focus on particular dimensions of </w:t>
      </w:r>
      <w:r w:rsidR="005E1412">
        <w:t>waterbody</w:t>
      </w:r>
      <w:r>
        <w:t xml:space="preserve"> geometry (i.e. horizontal versus vertical) or to stratify model predictions based on specific </w:t>
      </w:r>
      <w:r w:rsidR="005E1412">
        <w:t>waterbody</w:t>
      </w:r>
      <w:r>
        <w:t xml:space="preserve"> types and cross-section shapes. Ultimately, achieving increased depth prediction accuracy would allow for more precise estimates of depth-dependent biotic and chemical processes across broad spatial extents.</w:t>
      </w:r>
    </w:p>
    <w:p w14:paraId="24924C10" w14:textId="77777777" w:rsidR="00912272" w:rsidRDefault="00912272" w:rsidP="00912272">
      <w:pPr>
        <w:pStyle w:val="Heading1"/>
      </w:pPr>
      <w:r>
        <w:lastRenderedPageBreak/>
        <w:t>Methods</w:t>
      </w:r>
    </w:p>
    <w:p w14:paraId="40FA7D40" w14:textId="77777777" w:rsidR="00912272" w:rsidRDefault="00912272" w:rsidP="00912272">
      <w:pPr>
        <w:pStyle w:val="Heading2"/>
      </w:pPr>
      <w:r>
        <w:t>Data description</w:t>
      </w:r>
    </w:p>
    <w:p w14:paraId="5F980A96" w14:textId="32392052" w:rsidR="00521D04" w:rsidRDefault="072A8FDA" w:rsidP="00912272">
      <w:r>
        <w:t xml:space="preserve">We compiled bathymetry data on approximately 5,000 </w:t>
      </w:r>
      <w:r w:rsidR="00D72CD8">
        <w:t>waterbodies</w:t>
      </w:r>
      <w:r>
        <w:t xml:space="preserve"> in the Northeastern and Midwestern U</w:t>
      </w:r>
      <w:r w:rsidR="00FB781A">
        <w:t>nited States</w:t>
      </w:r>
      <w:r>
        <w:t xml:space="preserve"> from nine official state databases (Fig. 2). These represent approximately 15% of all </w:t>
      </w:r>
      <w:r w:rsidR="00D72CD8">
        <w:t>waterbodies</w:t>
      </w:r>
      <w:r>
        <w:t xml:space="preserve"> in the States included in our study and are a diverse cross section in terms of their </w:t>
      </w:r>
      <w:r w:rsidR="00521D04">
        <w:t>characteristics</w:t>
      </w:r>
      <w:del w:id="1" w:author="Stachelek, Jemma" w:date="2021-11-10T08:22:00Z">
        <w:r w:rsidR="00521D04" w:rsidDel="001926CD">
          <w:delText xml:space="preserve"> (Table 1)</w:delText>
        </w:r>
      </w:del>
      <w:r w:rsidR="00521D04">
        <w:t xml:space="preserve">, </w:t>
      </w:r>
      <w:r>
        <w:t>surface areas</w:t>
      </w:r>
      <w:del w:id="2" w:author="Stachelek, Jemma" w:date="2021-11-10T08:22:00Z">
        <w:r w:rsidDel="001926CD">
          <w:delText xml:space="preserve"> (4 – 18,500 ha)</w:delText>
        </w:r>
      </w:del>
      <w:r w:rsidR="00521D04">
        <w:t>,</w:t>
      </w:r>
      <w:r>
        <w:t xml:space="preserve"> and span a wide geographic extent including glaciated and non-glaciated regions</w:t>
      </w:r>
      <w:ins w:id="3" w:author="Stachelek, Jemma" w:date="2021-11-10T08:22:00Z">
        <w:r w:rsidR="001926CD">
          <w:t xml:space="preserve"> </w:t>
        </w:r>
        <w:r w:rsidR="001926CD" w:rsidRPr="001926CD">
          <w:t>(Table 1)</w:t>
        </w:r>
      </w:ins>
      <w:r>
        <w:t xml:space="preserve">. </w:t>
      </w:r>
      <w:r w:rsidR="00521D04">
        <w:t>Thus, they can be considered representative of the entire population of lakes in our study extent.</w:t>
      </w:r>
    </w:p>
    <w:p w14:paraId="7F474EB6" w14:textId="185E7476" w:rsidR="00912272" w:rsidRDefault="072A8FDA" w:rsidP="006D7715">
      <w:pPr>
        <w:ind w:firstLine="720"/>
      </w:pPr>
      <w:r>
        <w:t xml:space="preserve">The original data came in a variety of formats including pre-interpolated rasters (Minnesota), contour lines (Nebraska, Michigan, Massachusetts, Kansas, Iowa), contour polygons (New Hampshire, Connecticut), or point depth soundings (Maine). For the Minnesota data, we simply clipped the raster for each </w:t>
      </w:r>
      <w:r w:rsidR="005E1412">
        <w:t>waterbody</w:t>
      </w:r>
      <w:r>
        <w:t xml:space="preserve"> to its outline. For data from the remaining States, we processed each </w:t>
      </w:r>
      <w:r w:rsidR="005E1412">
        <w:t>waterbody</w:t>
      </w:r>
      <w:r>
        <w:t xml:space="preserve"> by converting its original representation to a point layer (if necessary), rasterizing these points, and creating an interpolated bathymetry “surface” using a simple moving window average in the </w:t>
      </w:r>
      <w:r w:rsidRPr="47B09514">
        <w:rPr>
          <w:i/>
          <w:iCs/>
        </w:rPr>
        <w:t>raster</w:t>
      </w:r>
      <w:r>
        <w:t xml:space="preserve"> R package (Hijmans 2019). The size of the moving window was adjusted iteratively to ensure that each bathymetry raster contained no missing data.</w:t>
      </w:r>
    </w:p>
    <w:p w14:paraId="13BEEBA9" w14:textId="73AF0FFB" w:rsidR="00912272" w:rsidRDefault="00912272" w:rsidP="00912272">
      <w:pPr>
        <w:ind w:firstLine="720"/>
      </w:pPr>
      <w:r>
        <w:t xml:space="preserve">All </w:t>
      </w:r>
      <w:r w:rsidR="005E1412">
        <w:t>waterbody</w:t>
      </w:r>
      <w:r>
        <w:t xml:space="preserve"> bathymetry was specifically calculated relative to high-resolution (1:24,000 scale) National Hydrography Dataset (USGS 2019) waterbodies such that source data and bathymetry surface outputs were clipped to the area of each </w:t>
      </w:r>
      <w:r w:rsidR="005E1412">
        <w:t>waterbody</w:t>
      </w:r>
      <w:r>
        <w:t xml:space="preserve"> polygon. We restricted the </w:t>
      </w:r>
      <w:r w:rsidR="00D72CD8">
        <w:t>waterbodies</w:t>
      </w:r>
      <w:r>
        <w:t xml:space="preserve"> in our study to those with an area of at least 4 ha and a maximum depth of at least 0.3 m (1 </w:t>
      </w:r>
      <w:r w:rsidR="0008298D">
        <w:t>ft.</w:t>
      </w:r>
      <w:r>
        <w:t xml:space="preserve">). The purpose of these restrictions was to ensure that </w:t>
      </w:r>
      <w:r w:rsidR="00D72CD8">
        <w:t>waterbodies</w:t>
      </w:r>
      <w:r>
        <w:t xml:space="preserve"> had enough contours (or points, or polygons) to generate adequately smooth interpolations with which to calculate in-lake geometry metrics.</w:t>
      </w:r>
    </w:p>
    <w:p w14:paraId="213CBCBF" w14:textId="7ED53DFA" w:rsidR="00912272" w:rsidRDefault="00912272" w:rsidP="00912272">
      <w:pPr>
        <w:ind w:firstLine="720"/>
      </w:pPr>
      <w:r>
        <w:lastRenderedPageBreak/>
        <w:t xml:space="preserve">We used our generated bathymetry surfaces to find the location of the deepest point in the </w:t>
      </w:r>
      <w:r w:rsidR="005E1412">
        <w:t>waterbody</w:t>
      </w:r>
      <w:r>
        <w:t xml:space="preserve"> and we resolved ties by choosing the deepest point that was closest to the center of the </w:t>
      </w:r>
      <w:r w:rsidR="005E1412">
        <w:t>waterbody</w:t>
      </w:r>
      <w:r>
        <w:t xml:space="preserve">. We used the location of this deepest point to calculate "distance to the deepest point" as the minimum distance to the </w:t>
      </w:r>
      <w:r w:rsidR="005E1412">
        <w:t>waterbody</w:t>
      </w:r>
      <w:r>
        <w:t xml:space="preserve"> shoreline. To account for </w:t>
      </w:r>
      <w:r w:rsidR="00D72CD8">
        <w:t>waterbodies</w:t>
      </w:r>
      <w:r>
        <w:t xml:space="preserve"> where the centroid does not intersect </w:t>
      </w:r>
      <w:r w:rsidR="005E1412">
        <w:t>waterbody</w:t>
      </w:r>
      <w:r>
        <w:t xml:space="preserve"> bathymetry because it is located within an embedded island or peninsula, we calculated the center of the </w:t>
      </w:r>
      <w:r w:rsidR="005E1412">
        <w:t>waterbody</w:t>
      </w:r>
      <w:r>
        <w:t xml:space="preserve"> not as its centroid but rather by finding the point farthest from the </w:t>
      </w:r>
      <w:r w:rsidR="005E1412">
        <w:t>waterbody</w:t>
      </w:r>
      <w:r>
        <w:t xml:space="preserve"> shoreline (i.e. its “visual distance to </w:t>
      </w:r>
      <w:r w:rsidR="005E1412">
        <w:t>waterbody</w:t>
      </w:r>
      <w:r>
        <w:t xml:space="preserve"> center”). For these calculations, we used the </w:t>
      </w:r>
      <w:r w:rsidRPr="42E5AAFF">
        <w:rPr>
          <w:i/>
          <w:iCs/>
        </w:rPr>
        <w:t>polylabelr</w:t>
      </w:r>
      <w:r>
        <w:t xml:space="preserve"> R package (Larsson 2019), which interfaces with the Mapbox pole of inaccessibility algorithm (Agafonkin 2019). </w:t>
      </w:r>
      <w:ins w:id="4" w:author="Stachelek, Jemma" w:date="2021-11-10T08:24:00Z">
        <w:r w:rsidR="00A151E3" w:rsidRPr="00A151E3">
          <w:t>We calculated (maximum) in-lake slope as depth at the deepest point divided by the shortest distance to the deepest point from the shoreline.</w:t>
        </w:r>
      </w:ins>
      <w:del w:id="5" w:author="Stachelek, Jemma" w:date="2021-11-10T08:24:00Z">
        <w:r w:rsidDel="00A151E3">
          <w:delText xml:space="preserve">We calculated </w:delText>
        </w:r>
        <w:r w:rsidR="001039FC" w:rsidDel="00A151E3">
          <w:delText xml:space="preserve">(maximum) </w:delText>
        </w:r>
        <w:r w:rsidDel="00A151E3">
          <w:delText xml:space="preserve">in-lake slope as maximum </w:delText>
        </w:r>
        <w:r w:rsidR="005E1412" w:rsidDel="00A151E3">
          <w:delText>waterbody</w:delText>
        </w:r>
        <w:r w:rsidDel="00A151E3">
          <w:delText xml:space="preserve"> depth divided by the distance to the deepest point where maximum </w:delText>
        </w:r>
        <w:r w:rsidR="005E1412" w:rsidDel="00A151E3">
          <w:delText>waterbody</w:delText>
        </w:r>
        <w:r w:rsidDel="00A151E3">
          <w:delText xml:space="preserve"> depth is a point measurement derived from a bathymetric surface and distance to the deepest point is the smallest straight-line distance from that point to the waterbody perimeter</w:delText>
        </w:r>
      </w:del>
      <w:r>
        <w:t xml:space="preserve">. We calculated </w:t>
      </w:r>
      <w:r w:rsidR="001039FC">
        <w:t xml:space="preserve">(mean) </w:t>
      </w:r>
      <w:r>
        <w:t xml:space="preserve">nearshore land slope for each </w:t>
      </w:r>
      <w:r w:rsidR="005E1412">
        <w:t>waterbody</w:t>
      </w:r>
      <w:r>
        <w:t xml:space="preserve"> by computing the slope within a 100-m buffer using data from a high-resolution digital elevation model (~ 15x15m grain) accessed using the </w:t>
      </w:r>
      <w:r w:rsidRPr="42E5AAFF">
        <w:rPr>
          <w:i/>
          <w:iCs/>
        </w:rPr>
        <w:t>elevatr</w:t>
      </w:r>
      <w:r>
        <w:t xml:space="preserve"> R package (Hollister and Shah 2017). </w:t>
      </w:r>
      <w:r w:rsidR="00474373">
        <w:t xml:space="preserve">We explored alternative buffer sizes ranging between 50-1000 m following Sobek et al. (2011) and </w:t>
      </w:r>
      <w:r w:rsidR="00A36FE3">
        <w:t xml:space="preserve">although 100 m provided the lowest model error, we ultimately </w:t>
      </w:r>
      <w:r w:rsidR="00474373">
        <w:t xml:space="preserve">found </w:t>
      </w:r>
      <w:r w:rsidR="00A36FE3">
        <w:t>little</w:t>
      </w:r>
      <w:r w:rsidR="00474373">
        <w:t xml:space="preserve"> appreciabl</w:t>
      </w:r>
      <w:r w:rsidR="00A36FE3">
        <w:t>e</w:t>
      </w:r>
      <w:r w:rsidR="00474373">
        <w:t xml:space="preserve"> effect </w:t>
      </w:r>
      <w:r w:rsidR="00A36FE3">
        <w:t xml:space="preserve">of varying buffers </w:t>
      </w:r>
      <w:r w:rsidR="00474373">
        <w:t xml:space="preserve">on model performance. </w:t>
      </w:r>
      <w:r>
        <w:t xml:space="preserve">Slope computations proceeded by passing a 3x3 moving window over the 100-m buffer to calculate the slope at each point using Horn's algorithm via the </w:t>
      </w:r>
      <w:r w:rsidRPr="42E5AAFF">
        <w:rPr>
          <w:i/>
          <w:iCs/>
        </w:rPr>
        <w:t>terrain</w:t>
      </w:r>
      <w:r>
        <w:t xml:space="preserve"> function in the </w:t>
      </w:r>
      <w:r w:rsidRPr="42E5AAFF">
        <w:rPr>
          <w:i/>
          <w:iCs/>
        </w:rPr>
        <w:t>raster</w:t>
      </w:r>
      <w:r>
        <w:t xml:space="preserve"> R package (Hijmans 2019). Reported nearshore land slope values are the mean of all points in the buffer. In addition to the aforementioned </w:t>
      </w:r>
      <w:r>
        <w:lastRenderedPageBreak/>
        <w:t>techniques of calculating in-lake (and nearshore) slopes and distances, we tried 7 alternate techniques which are described in Fig. S5 and Table S2</w:t>
      </w:r>
      <w:r w:rsidR="004A45DE">
        <w:t xml:space="preserve"> including measures such as median slope (results not shown)</w:t>
      </w:r>
      <w:r>
        <w:t>.</w:t>
      </w:r>
    </w:p>
    <w:p w14:paraId="65958E6D" w14:textId="423A5519" w:rsidR="00912272" w:rsidRDefault="00912272" w:rsidP="00912272">
      <w:pPr>
        <w:ind w:firstLine="720"/>
      </w:pPr>
      <w:r>
        <w:t xml:space="preserve">We categorized </w:t>
      </w:r>
      <w:r w:rsidR="00D72CD8">
        <w:t>waterbodies</w:t>
      </w:r>
      <w:r>
        <w:t xml:space="preserve"> based on their cross-section shape and reservoir class</w:t>
      </w:r>
      <w:r w:rsidR="009F32CB">
        <w:t xml:space="preserve"> (e.g. natural lake, reservoir)</w:t>
      </w:r>
      <w:r>
        <w:t xml:space="preserve">. For cross-section shape, we categorized </w:t>
      </w:r>
      <w:r w:rsidR="00D72CD8">
        <w:t>waterbodies</w:t>
      </w:r>
      <w:r>
        <w:t xml:space="preserve"> as either convex or concave following the method of Hakanson (1977) by computing normalized </w:t>
      </w:r>
      <w:r w:rsidR="005E1412">
        <w:t>waterbody</w:t>
      </w:r>
      <w:r>
        <w:t xml:space="preserve"> depth-area relationships (i.e. hypsographic curves) and assigning class membership based on whether </w:t>
      </w:r>
      <w:r w:rsidR="005E1412">
        <w:t xml:space="preserve">the midpoint of </w:t>
      </w:r>
      <w:r>
        <w:t xml:space="preserve">a </w:t>
      </w:r>
      <w:r w:rsidR="005E1412">
        <w:t>waterbody</w:t>
      </w:r>
      <w:r>
        <w:t>’s curve falls above or below that of a simple straight-sided cone (Fig. S2).</w:t>
      </w:r>
    </w:p>
    <w:p w14:paraId="54D35827" w14:textId="7C1C6164" w:rsidR="00912272" w:rsidRDefault="00912272" w:rsidP="003E74CE">
      <w:pPr>
        <w:ind w:firstLine="720"/>
      </w:pPr>
      <w:r>
        <w:t>We further c</w:t>
      </w:r>
      <w:r w:rsidR="002951A6">
        <w:t>ategorized</w:t>
      </w:r>
      <w:r>
        <w:t xml:space="preserve"> </w:t>
      </w:r>
      <w:r w:rsidR="00D72CD8">
        <w:t>waterbodies</w:t>
      </w:r>
      <w:r>
        <w:t xml:space="preserve"> using the output of a deep convolutional neural network model trained on satellite images </w:t>
      </w:r>
      <w:r w:rsidR="00850757">
        <w:t>labelled</w:t>
      </w:r>
      <w:r>
        <w:t xml:space="preserve"> according to whether there was visual evidence of a water control structure significantly impacting flow (Polus et. al 2021). This model had an overall validation accuracy of 81% and produced a probability for each waterbody as to whether it is a reservoir or a natural lake. For our purposes, we set a conservative classification probability threshold of 0.75 to determine whether a </w:t>
      </w:r>
      <w:r w:rsidR="00614827">
        <w:t>waterbody</w:t>
      </w:r>
      <w:r>
        <w:t xml:space="preserve"> would be considered a reservoir. </w:t>
      </w:r>
      <w:r w:rsidR="00114933">
        <w:t xml:space="preserve">For example, if the Polus et al. (2021) dataset classified a particular waterbody as a reservoir with a probability of 0.74 we categorized it as a natural lake but if the probability was greater than 0.75 we categorized it as a reservoir. </w:t>
      </w:r>
      <w:r>
        <w:t>Note that our reservoir classification defines reservoirs as any permanent waterbody that has a water control structure likely to significantly impact flow or pool water. It makes no distinction between different dam types, heights, or uses/purposes</w:t>
      </w:r>
      <w:r w:rsidR="003E74CE">
        <w:t xml:space="preserve"> </w:t>
      </w:r>
      <w:r w:rsidR="003E74CE">
        <w:t>because the Polus et al. (2021) dataset is only based on visual</w:t>
      </w:r>
      <w:r w:rsidR="003E74CE">
        <w:t xml:space="preserve"> </w:t>
      </w:r>
      <w:r w:rsidR="003E74CE">
        <w:t>interpretation of waterbody images (via deep convolutional neural network models).</w:t>
      </w:r>
      <w:r w:rsidR="003E74CE">
        <w:t xml:space="preserve"> </w:t>
      </w:r>
      <w:r w:rsidR="003E74CE">
        <w:t>However, the Polus et al. (2021) dataset is unique in that it provides data using a</w:t>
      </w:r>
      <w:r w:rsidR="003E74CE">
        <w:t xml:space="preserve"> </w:t>
      </w:r>
      <w:r w:rsidR="003E74CE">
        <w:t xml:space="preserve">standardized approach at broad spatial extents for </w:t>
      </w:r>
      <w:ins w:id="6" w:author="Stachelek, Jemma" w:date="2021-11-10T08:32:00Z">
        <w:r w:rsidR="009879BF">
          <w:t>waterbodies</w:t>
        </w:r>
      </w:ins>
      <w:del w:id="7" w:author="Stachelek, Jemma" w:date="2021-11-10T08:32:00Z">
        <w:r w:rsidR="003E74CE" w:rsidDel="009879BF">
          <w:delText>lakes</w:delText>
        </w:r>
      </w:del>
      <w:r w:rsidR="003E74CE">
        <w:t xml:space="preserve"> &gt; 4 ha.</w:t>
      </w:r>
      <w:del w:id="8" w:author="Stachelek, Jemma" w:date="2021-11-10T08:31:00Z">
        <w:r w:rsidDel="003E74CE">
          <w:delText>.</w:delText>
        </w:r>
      </w:del>
    </w:p>
    <w:p w14:paraId="51D2D0BD" w14:textId="61BF1436" w:rsidR="00912272" w:rsidRDefault="00912272" w:rsidP="00912272">
      <w:pPr>
        <w:ind w:firstLine="720"/>
      </w:pPr>
      <w:r>
        <w:lastRenderedPageBreak/>
        <w:t>Covariates used in random forest modeling (</w:t>
      </w:r>
      <w:r w:rsidR="006B7FB8">
        <w:t>Table 1</w:t>
      </w:r>
      <w:r>
        <w:t>, Equation 3</w:t>
      </w:r>
      <w:r w:rsidR="00B14719">
        <w:t>, see Random Forests Model sub-section below</w:t>
      </w:r>
      <w:r>
        <w:t xml:space="preserve">) for </w:t>
      </w:r>
      <w:r w:rsidR="00614827">
        <w:t>waterbody</w:t>
      </w:r>
      <w:r>
        <w:t xml:space="preserve"> elevation, area, island area, perimeter, shoreline development, watershed to </w:t>
      </w:r>
      <w:r w:rsidR="00614827">
        <w:t>waterbody</w:t>
      </w:r>
      <w:r>
        <w:t xml:space="preserve"> area ratio, and hydrologic subbasin (i.e. HUC4s), were obtained from the LAGOS-US LOCUS database. One such measure, that of shoreline development, is a measure of </w:t>
      </w:r>
      <w:r w:rsidR="00614827">
        <w:t>waterbody</w:t>
      </w:r>
      <w:r>
        <w:t xml:space="preserve"> perimeter shape defined as:</w:t>
      </w:r>
    </w:p>
    <w:p w14:paraId="5DAB6C7B" w14:textId="77777777" w:rsidR="00912272" w:rsidRDefault="00912272" w:rsidP="00912272">
      <w:pPr>
        <w:ind w:firstLine="720"/>
      </w:pPr>
    </w:p>
    <w:p w14:paraId="484E6A13" w14:textId="77777777" w:rsidR="00912272" w:rsidRPr="00BC294D" w:rsidRDefault="00944BB3" w:rsidP="00912272">
      <w:pPr>
        <w:ind w:firstLine="7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shoreline</m:t>
                  </m:r>
                </m:e>
                <m:sub>
                  <m:r>
                    <w:rPr>
                      <w:rFonts w:ascii="Cambria Math" w:hAnsi="Cambria Math"/>
                    </w:rPr>
                    <m:t>devel</m:t>
                  </m:r>
                </m:sub>
              </m:sSub>
              <m:r>
                <w:rPr>
                  <w:rFonts w:ascii="Cambria Math" w:hAnsi="Cambria Math"/>
                </w:rPr>
                <m:t>=</m:t>
              </m:r>
              <m:f>
                <m:fPr>
                  <m:ctrlPr>
                    <w:rPr>
                      <w:rFonts w:ascii="Cambria Math" w:hAnsi="Cambria Math"/>
                      <w:i/>
                    </w:rPr>
                  </m:ctrlPr>
                </m:fPr>
                <m:num>
                  <m:r>
                    <w:rPr>
                      <w:rFonts w:ascii="Cambria Math" w:hAnsi="Cambria Math"/>
                    </w:rPr>
                    <m:t>perimeter</m:t>
                  </m:r>
                </m:num>
                <m:den>
                  <m:r>
                    <w:rPr>
                      <w:rFonts w:ascii="Cambria Math" w:hAnsi="Cambria Math"/>
                    </w:rPr>
                    <m:t xml:space="preserve">2 × </m:t>
                  </m:r>
                  <m:rad>
                    <m:radPr>
                      <m:degHide m:val="1"/>
                      <m:ctrlPr>
                        <w:rPr>
                          <w:rFonts w:ascii="Cambria Math" w:hAnsi="Cambria Math"/>
                          <w:i/>
                        </w:rPr>
                      </m:ctrlPr>
                    </m:radPr>
                    <m:deg/>
                    <m:e>
                      <m:r>
                        <w:rPr>
                          <w:rFonts w:ascii="Cambria Math" w:hAnsi="Cambria Math"/>
                        </w:rPr>
                        <m:t xml:space="preserve">π × waterarea × 10000 </m:t>
                      </m:r>
                    </m:e>
                  </m:rad>
                </m:den>
              </m:f>
              <m:r>
                <w:rPr>
                  <w:rFonts w:ascii="Cambria Math" w:hAnsi="Cambria Math"/>
                </w:rPr>
                <m:t>#</m:t>
              </m:r>
              <m:d>
                <m:dPr>
                  <m:ctrlPr>
                    <w:rPr>
                      <w:rFonts w:ascii="Cambria Math" w:hAnsi="Cambria Math"/>
                      <w:i/>
                    </w:rPr>
                  </m:ctrlPr>
                </m:dPr>
                <m:e>
                  <m:r>
                    <w:rPr>
                      <w:rFonts w:ascii="Cambria Math" w:hAnsi="Cambria Math"/>
                    </w:rPr>
                    <m:t>2</m:t>
                  </m:r>
                </m:e>
              </m:d>
            </m:e>
          </m:eqArr>
        </m:oMath>
      </m:oMathPara>
    </w:p>
    <w:p w14:paraId="02EB378F" w14:textId="77777777" w:rsidR="00912272" w:rsidRPr="00BC294D" w:rsidRDefault="00912272" w:rsidP="00912272">
      <w:pPr>
        <w:ind w:firstLine="720"/>
      </w:pPr>
    </w:p>
    <w:p w14:paraId="5BBEC9E9" w14:textId="527E2530" w:rsidR="00912272" w:rsidRDefault="00912272" w:rsidP="00912272">
      <w:r w:rsidRPr="00053327">
        <w:t xml:space="preserve">where sinuous </w:t>
      </w:r>
      <w:r w:rsidR="00D72CD8">
        <w:t>waterbodies</w:t>
      </w:r>
      <w:r w:rsidRPr="00053327">
        <w:t xml:space="preserve"> have larger values of shoreline development and circular </w:t>
      </w:r>
      <w:r w:rsidR="00D72CD8">
        <w:t>waterbodies</w:t>
      </w:r>
      <w:r w:rsidRPr="00053327">
        <w:t xml:space="preserve"> have smaller values of shoreline development. Watershed to </w:t>
      </w:r>
      <w:r w:rsidR="00614827">
        <w:t>waterbody</w:t>
      </w:r>
      <w:r w:rsidRPr="00053327">
        <w:t xml:space="preserve"> area ratio is an approximation of water residence time and is defined as watershed area divided by </w:t>
      </w:r>
      <w:r w:rsidR="00614827">
        <w:t>waterbody</w:t>
      </w:r>
      <w:r w:rsidRPr="00053327">
        <w:t xml:space="preserve"> area </w:t>
      </w:r>
      <w:r>
        <w:t>(T</w:t>
      </w:r>
      <w:r w:rsidRPr="00053327">
        <w:t>imms</w:t>
      </w:r>
      <w:r>
        <w:t xml:space="preserve"> </w:t>
      </w:r>
      <w:r w:rsidRPr="00053327">
        <w:t>2009</w:t>
      </w:r>
      <w:r>
        <w:t>)</w:t>
      </w:r>
      <w:r w:rsidRPr="00053327">
        <w:t>.</w:t>
      </w:r>
    </w:p>
    <w:p w14:paraId="4697952B" w14:textId="77777777" w:rsidR="00912272" w:rsidRPr="00255720" w:rsidRDefault="00912272" w:rsidP="00912272">
      <w:pPr>
        <w:pStyle w:val="Heading2"/>
      </w:pPr>
      <w:r w:rsidRPr="00255720">
        <w:t>Proxy evaluation</w:t>
      </w:r>
    </w:p>
    <w:p w14:paraId="4F25EAD2" w14:textId="7B1AD5B3" w:rsidR="00912272" w:rsidRDefault="00912272" w:rsidP="42E5AAFF">
      <w:pPr>
        <w:ind w:firstLine="720"/>
        <w:rPr>
          <w:b/>
          <w:bCs/>
        </w:rPr>
      </w:pPr>
      <w:r>
        <w:t xml:space="preserve">We conducted a qualitative assessment of whether or not proxy measures of </w:t>
      </w:r>
      <w:r w:rsidR="00614827">
        <w:t>waterbody</w:t>
      </w:r>
      <w:r>
        <w:t xml:space="preserve"> geometry</w:t>
      </w:r>
      <w:r w:rsidR="00C26AF6">
        <w:t xml:space="preserve"> (e.g. </w:t>
      </w:r>
      <w:r>
        <w:t xml:space="preserve"> </w:t>
      </w:r>
      <w:r w:rsidR="00C26AF6" w:rsidRPr="00C26AF6">
        <w:t>nearshore land slope</w:t>
      </w:r>
      <w:r w:rsidR="00C26AF6">
        <w:t xml:space="preserve">, </w:t>
      </w:r>
      <w:r w:rsidR="00C26AF6" w:rsidRPr="00C26AF6">
        <w:t>distance to the center of the waterbody</w:t>
      </w:r>
      <w:r w:rsidR="00C26AF6">
        <w:t xml:space="preserve">) </w:t>
      </w:r>
      <w:r>
        <w:t>are representative of their true values</w:t>
      </w:r>
      <w:r w:rsidR="00C26AF6">
        <w:t xml:space="preserve"> (e.g. </w:t>
      </w:r>
      <w:r w:rsidR="00C26AF6" w:rsidRPr="00C26AF6">
        <w:t>in-lake slope</w:t>
      </w:r>
      <w:r w:rsidR="00C26AF6">
        <w:t xml:space="preserve">, </w:t>
      </w:r>
      <w:r w:rsidR="00C26AF6" w:rsidRPr="00C26AF6">
        <w:t>distance to the deepest point of the waterbody</w:t>
      </w:r>
      <w:r w:rsidR="00C26AF6">
        <w:t>)</w:t>
      </w:r>
      <w:r>
        <w:t xml:space="preserve"> by visual inspection (i.e. plotting each proxy measure against its corresponding true value) and by computing coefficients of determination (R</w:t>
      </w:r>
      <w:r w:rsidRPr="42E5AAFF">
        <w:rPr>
          <w:vertAlign w:val="superscript"/>
        </w:rPr>
        <w:t>2</w:t>
      </w:r>
      <w:r>
        <w:t xml:space="preserve">). We further tested proxy measures by examining their effect on </w:t>
      </w:r>
      <w:r w:rsidR="00614827">
        <w:t>waterbody</w:t>
      </w:r>
      <w:r>
        <w:t xml:space="preserve"> depth prediction error. Our approach involved several steps. In the first step, we computed a geometric estimate of </w:t>
      </w:r>
      <w:r w:rsidR="00614827">
        <w:t>waterbody</w:t>
      </w:r>
      <w:r>
        <w:t xml:space="preserve"> depth using only geometry information (depth</w:t>
      </w:r>
      <w:r w:rsidRPr="42E5AAFF">
        <w:rPr>
          <w:vertAlign w:val="subscript"/>
        </w:rPr>
        <w:t>geometric</w:t>
      </w:r>
      <w:r>
        <w:t xml:space="preserve">, Equation 1). In the second step, we fit a random forest model to predict observed (i.e. true) depth as a function of geometric depth along with several covariates available for all </w:t>
      </w:r>
      <w:r w:rsidR="00D72CD8">
        <w:t>waterbodies</w:t>
      </w:r>
      <w:r>
        <w:t xml:space="preserve"> (</w:t>
      </w:r>
      <w:r w:rsidR="006B7FB8">
        <w:t>Table 1</w:t>
      </w:r>
      <w:r>
        <w:t xml:space="preserve">). The purpose of this random forest “offset” modeling was to </w:t>
      </w:r>
      <w:r>
        <w:lastRenderedPageBreak/>
        <w:t>more rigorously test our expectations regarding prediction error among different formulations of depth</w:t>
      </w:r>
      <w:r w:rsidRPr="42E5AAFF">
        <w:rPr>
          <w:vertAlign w:val="subscript"/>
        </w:rPr>
        <w:t>geometric</w:t>
      </w:r>
      <w:r>
        <w:t xml:space="preserve"> and among different </w:t>
      </w:r>
      <w:r w:rsidR="00614827">
        <w:t>waterbody</w:t>
      </w:r>
      <w:r>
        <w:t xml:space="preserve"> types. Each of these steps were executed iteratively for each combination of true and proxy values of slope and distance (</w:t>
      </w:r>
      <w:r w:rsidR="004B412A">
        <w:t>Table 2</w:t>
      </w:r>
      <w:r>
        <w:t>).</w:t>
      </w:r>
      <w:r w:rsidR="00CA6332">
        <w:t xml:space="preserve"> We conducted additional sensitivity analysis to examine possible interactions between different proxy measures of waterbody geometry and different subsets of the entire dataset where </w:t>
      </w:r>
      <w:r w:rsidR="00F95ADB">
        <w:t>model data was</w:t>
      </w:r>
      <w:r w:rsidR="00CA6332">
        <w:t xml:space="preserve"> restricted (i.e. “filtered”) to include only reservoirs, only natural lakes, only convex waterbodies, or only concave waterbodies (Table 2).</w:t>
      </w:r>
    </w:p>
    <w:p w14:paraId="7CCB61AE" w14:textId="77777777" w:rsidR="00912272" w:rsidRDefault="00912272" w:rsidP="00912272">
      <w:pPr>
        <w:pStyle w:val="Heading2"/>
      </w:pPr>
      <w:r>
        <w:t>Model description</w:t>
      </w:r>
    </w:p>
    <w:p w14:paraId="031C7BE6" w14:textId="77777777" w:rsidR="00912272" w:rsidRPr="00CF51AB" w:rsidRDefault="00912272" w:rsidP="00912272">
      <w:pPr>
        <w:pStyle w:val="Heading3"/>
      </w:pPr>
      <w:r w:rsidRPr="00CF51AB">
        <w:t>Geometric model</w:t>
      </w:r>
    </w:p>
    <w:p w14:paraId="1B19B2A0" w14:textId="6EC75D9E" w:rsidR="00912272" w:rsidRDefault="00912272" w:rsidP="00912272">
      <w:pPr>
        <w:rPr>
          <w:i/>
          <w:iCs/>
        </w:rPr>
      </w:pPr>
      <w:r w:rsidRPr="002C015D">
        <w:t xml:space="preserve">We used a geometric model of </w:t>
      </w:r>
      <w:r w:rsidR="00D72CD8">
        <w:t>waterbodies</w:t>
      </w:r>
      <w:r w:rsidRPr="002C015D">
        <w:t xml:space="preserve"> where basins are treated as cones with a fixed relationship between slope and distance (Equation </w:t>
      </w:r>
      <w:r>
        <w:t>1</w:t>
      </w:r>
      <w:r w:rsidRPr="002C015D">
        <w:t xml:space="preserve">). One reason that we used the cone model is that, unlike other idealized shapes, it does not require any knowledge of </w:t>
      </w:r>
      <w:r w:rsidR="00614827">
        <w:t>waterbody</w:t>
      </w:r>
      <w:r w:rsidRPr="002C015D">
        <w:t xml:space="preserve"> volume or mean depth. Note that Equation </w:t>
      </w:r>
      <w:r>
        <w:t>1</w:t>
      </w:r>
      <w:r w:rsidRPr="002C015D">
        <w:t xml:space="preserve"> is a geometric formula and has no intercept or coefficients and it produces a</w:t>
      </w:r>
      <w:r>
        <w:t>n exact</w:t>
      </w:r>
      <w:r w:rsidRPr="002C015D">
        <w:t xml:space="preserve"> depth </w:t>
      </w:r>
      <w:r>
        <w:t>value</w:t>
      </w:r>
      <w:r w:rsidRPr="002C015D">
        <w:t xml:space="preserve"> given true values of slope and distance. To use this model to predict the depth of all </w:t>
      </w:r>
      <w:r w:rsidR="00D72CD8">
        <w:t>waterbodies</w:t>
      </w:r>
      <w:r w:rsidRPr="002C015D">
        <w:t xml:space="preserve">, there is a necessary assumption that proxy slope and distance measures, which are available for all </w:t>
      </w:r>
      <w:r w:rsidR="00D72CD8">
        <w:t>waterbodies</w:t>
      </w:r>
      <w:r w:rsidRPr="002C015D">
        <w:t>, are representative of true slope and distance (</w:t>
      </w:r>
      <w:r>
        <w:t>Fig.</w:t>
      </w:r>
      <w:r w:rsidRPr="002C015D">
        <w:t xml:space="preserve"> </w:t>
      </w:r>
      <w:r>
        <w:t>1</w:t>
      </w:r>
      <w:r w:rsidRPr="002C015D">
        <w:t>).</w:t>
      </w:r>
    </w:p>
    <w:p w14:paraId="7D3F92C8" w14:textId="77777777" w:rsidR="00912272" w:rsidRDefault="00912272" w:rsidP="00912272">
      <w:pPr>
        <w:pStyle w:val="Heading3"/>
      </w:pPr>
      <w:r w:rsidRPr="00CF51AB">
        <w:t>Random forest models</w:t>
      </w:r>
    </w:p>
    <w:p w14:paraId="22DCEC95" w14:textId="483262C9" w:rsidR="00912272" w:rsidRDefault="00912272" w:rsidP="00912272">
      <w:r w:rsidRPr="00CF51AB">
        <w:t xml:space="preserve">Prior studies using geometric models to predict </w:t>
      </w:r>
      <w:r w:rsidR="00614827">
        <w:t>waterbody</w:t>
      </w:r>
      <w:r w:rsidRPr="00CF51AB">
        <w:t xml:space="preserve"> depth include a statistical or machine learning model “layer” or “offset” to boost predictive accuracy </w:t>
      </w:r>
      <w:r>
        <w:t>(H</w:t>
      </w:r>
      <w:r w:rsidRPr="00CF51AB">
        <w:t>ollister</w:t>
      </w:r>
      <w:r>
        <w:t xml:space="preserve"> et al. 2</w:t>
      </w:r>
      <w:r w:rsidRPr="00CF51AB">
        <w:t xml:space="preserve">011, </w:t>
      </w:r>
      <w:r>
        <w:t>Y</w:t>
      </w:r>
      <w:r w:rsidRPr="00CF51AB">
        <w:t>igzaw</w:t>
      </w:r>
      <w:r>
        <w:t xml:space="preserve"> et al. </w:t>
      </w:r>
      <w:r w:rsidRPr="00CF51AB">
        <w:t>2018</w:t>
      </w:r>
      <w:r>
        <w:t>)</w:t>
      </w:r>
      <w:r w:rsidRPr="00CF51AB">
        <w:t xml:space="preserve">. </w:t>
      </w:r>
      <w:r w:rsidR="00E52781">
        <w:t xml:space="preserve">This procedure involves fitting a statistical or machine learning model to the residuals of an initial geometric model. </w:t>
      </w:r>
      <w:r w:rsidRPr="00CF51AB">
        <w:t xml:space="preserve">For our purposes, </w:t>
      </w:r>
      <w:r w:rsidR="00E52781">
        <w:t>such</w:t>
      </w:r>
      <w:r w:rsidRPr="00CF51AB">
        <w:t xml:space="preserve"> offset modeling enabled us to test our expectations that prediction error would be </w:t>
      </w:r>
      <w:r w:rsidRPr="00CF51AB">
        <w:lastRenderedPageBreak/>
        <w:t xml:space="preserve">different among different formulations of </w:t>
      </w:r>
      <w:r>
        <w:t>depth</w:t>
      </w:r>
      <w:r w:rsidRPr="00912951">
        <w:rPr>
          <w:vertAlign w:val="subscript"/>
        </w:rPr>
        <w:t>geometric</w:t>
      </w:r>
      <w:r>
        <w:rPr>
          <w:vertAlign w:val="subscript"/>
        </w:rPr>
        <w:t xml:space="preserve"> </w:t>
      </w:r>
      <w:r w:rsidRPr="00CF51AB">
        <w:t xml:space="preserve">and among different </w:t>
      </w:r>
      <w:r w:rsidR="00614827">
        <w:t>waterbody</w:t>
      </w:r>
      <w:r w:rsidRPr="00CF51AB">
        <w:t xml:space="preserve"> types. It also facilitated direct comparison against prior models of </w:t>
      </w:r>
      <w:r w:rsidR="00614827">
        <w:t>waterbody</w:t>
      </w:r>
      <w:r w:rsidRPr="00CF51AB">
        <w:t xml:space="preserve"> depth including those that are non-geometric. We generated an “offset” to geometric depth </w:t>
      </w:r>
      <w:r>
        <w:t>(</w:t>
      </w:r>
      <w:r w:rsidRPr="00983198">
        <w:rPr>
          <w:i/>
          <w:iCs/>
        </w:rPr>
        <w:t xml:space="preserve">sensu </w:t>
      </w:r>
      <w:r>
        <w:t>H</w:t>
      </w:r>
      <w:r w:rsidRPr="00CF51AB">
        <w:t>ollister</w:t>
      </w:r>
      <w:r>
        <w:t xml:space="preserve"> et al. </w:t>
      </w:r>
      <w:r w:rsidRPr="00CF51AB">
        <w:t>2011</w:t>
      </w:r>
      <w:r>
        <w:t>)</w:t>
      </w:r>
      <w:r w:rsidRPr="00CF51AB">
        <w:t xml:space="preserve"> using the random forest algorithm and the </w:t>
      </w:r>
      <w:r w:rsidRPr="00595BC0">
        <w:rPr>
          <w:i/>
          <w:iCs/>
        </w:rPr>
        <w:t>ranger</w:t>
      </w:r>
      <w:r w:rsidRPr="00CF51AB">
        <w:t xml:space="preserve"> R package </w:t>
      </w:r>
      <w:r>
        <w:t>(W</w:t>
      </w:r>
      <w:r w:rsidRPr="00CF51AB">
        <w:t>right</w:t>
      </w:r>
      <w:r>
        <w:t xml:space="preserve"> and Ziegler </w:t>
      </w:r>
      <w:r w:rsidRPr="00CF51AB">
        <w:t>2017</w:t>
      </w:r>
      <w:r>
        <w:t>)</w:t>
      </w:r>
      <w:r w:rsidRPr="00CF51AB">
        <w:t xml:space="preserve"> to predict observed maximum depth as a function of covariates including geometric maximum depth (from Equation </w:t>
      </w:r>
      <w:r>
        <w:t>1</w:t>
      </w:r>
      <w:r w:rsidRPr="00CF51AB">
        <w:t xml:space="preserve">) along with the </w:t>
      </w:r>
      <w:r w:rsidR="00614827">
        <w:t>waterbody</w:t>
      </w:r>
      <w:r w:rsidRPr="00CF51AB">
        <w:t xml:space="preserve"> elevation, area, perimeter, and ratio/index measures listed in </w:t>
      </w:r>
      <w:r w:rsidR="004B412A">
        <w:t>Table 2</w:t>
      </w:r>
      <w:r w:rsidRPr="00CF51AB">
        <w:t>:</w:t>
      </w:r>
    </w:p>
    <w:p w14:paraId="6A05A809" w14:textId="77777777" w:rsidR="00912272" w:rsidRDefault="00912272" w:rsidP="00912272"/>
    <w:p w14:paraId="27C565DF" w14:textId="77777777" w:rsidR="00912272" w:rsidRPr="00BC294D" w:rsidRDefault="00944BB3" w:rsidP="009122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depth</m:t>
                  </m:r>
                </m:e>
                <m:sub>
                  <m:r>
                    <w:rPr>
                      <w:rFonts w:ascii="Cambria Math" w:hAnsi="Cambria Math"/>
                    </w:rPr>
                    <m:t>observed</m:t>
                  </m:r>
                </m:sub>
              </m:sSub>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geometric</m:t>
                  </m:r>
                </m:sub>
              </m:sSub>
              <m:r>
                <w:rPr>
                  <w:rFonts w:ascii="Cambria Math" w:hAnsi="Cambria Math"/>
                </w:rPr>
                <m:t>+covariates#</m:t>
              </m:r>
              <m:d>
                <m:dPr>
                  <m:ctrlPr>
                    <w:rPr>
                      <w:rFonts w:ascii="Cambria Math" w:hAnsi="Cambria Math"/>
                      <w:i/>
                    </w:rPr>
                  </m:ctrlPr>
                </m:dPr>
                <m:e>
                  <m:r>
                    <w:rPr>
                      <w:rFonts w:ascii="Cambria Math" w:hAnsi="Cambria Math"/>
                    </w:rPr>
                    <m:t>3</m:t>
                  </m:r>
                </m:e>
              </m:d>
            </m:e>
          </m:eqArr>
        </m:oMath>
      </m:oMathPara>
    </w:p>
    <w:p w14:paraId="5A39BBE3" w14:textId="77777777" w:rsidR="00912272" w:rsidRDefault="00912272" w:rsidP="00912272"/>
    <w:p w14:paraId="20B32286" w14:textId="4AE4C307" w:rsidR="00912272" w:rsidRDefault="007E01FE" w:rsidP="00912272">
      <w:r>
        <w:t>We evaluated the relative “importance” of individual covariates by comparing model performance between 1) models where a given covariate was left untouched versus 2) models where a given covariate was permuted randomly (Prasad et al. 2006</w:t>
      </w:r>
      <w:r w:rsidR="00B3335F">
        <w:t>, W</w:t>
      </w:r>
      <w:r w:rsidR="00B3335F" w:rsidRPr="00CF51AB">
        <w:t>right</w:t>
      </w:r>
      <w:r w:rsidR="00B3335F">
        <w:t xml:space="preserve"> and Ziegler </w:t>
      </w:r>
      <w:r w:rsidR="00B3335F" w:rsidRPr="00CF51AB">
        <w:t>2017</w:t>
      </w:r>
      <w:r>
        <w:t xml:space="preserve">). </w:t>
      </w:r>
      <w:r w:rsidR="00912272" w:rsidRPr="00CF51AB">
        <w:t xml:space="preserve">Neither cross-section shape nor reservoir class was used as a covariate in any random forest models. </w:t>
      </w:r>
      <w:r w:rsidR="007E6A1C">
        <w:t xml:space="preserve">Random forest training and test data was stratified on shape and reservoir class to match that of the overall </w:t>
      </w:r>
      <w:r w:rsidR="00B17EE6">
        <w:t xml:space="preserve">waterbody </w:t>
      </w:r>
      <w:r w:rsidR="007E6A1C">
        <w:t xml:space="preserve">population. </w:t>
      </w:r>
      <w:r w:rsidR="00912272" w:rsidRPr="00CF51AB">
        <w:t xml:space="preserve">We used the random forest algorithm because it makes no assumptions about the distribution of model residuals, allows for non-linearity, and is insensitive to interactions (i.e. multicollinearity) among covariates </w:t>
      </w:r>
      <w:r w:rsidR="00912272">
        <w:t>(P</w:t>
      </w:r>
      <w:r w:rsidR="00912272" w:rsidRPr="00CF51AB">
        <w:t>rasad</w:t>
      </w:r>
      <w:r w:rsidR="00912272">
        <w:t xml:space="preserve"> et al. </w:t>
      </w:r>
      <w:r w:rsidR="00912272" w:rsidRPr="00CF51AB">
        <w:t>2006</w:t>
      </w:r>
      <w:r w:rsidR="00912272">
        <w:t>)</w:t>
      </w:r>
      <w:r w:rsidR="00912272" w:rsidRPr="00CF51AB">
        <w:t>.</w:t>
      </w:r>
    </w:p>
    <w:p w14:paraId="77CD16BD" w14:textId="77777777" w:rsidR="00912272" w:rsidRPr="00CF51AB" w:rsidRDefault="00912272" w:rsidP="00912272">
      <w:pPr>
        <w:pStyle w:val="Heading2"/>
      </w:pPr>
      <w:r w:rsidRPr="00CF51AB">
        <w:t>Model comparisons</w:t>
      </w:r>
    </w:p>
    <w:p w14:paraId="3CD56746" w14:textId="500483A6" w:rsidR="00912272" w:rsidRDefault="00912272" w:rsidP="00912272">
      <w:r w:rsidRPr="00CF51AB">
        <w:t xml:space="preserve">We tested model sensitivity to slope and distance proxies by generating multiple “geometric maximum depth” estimates from 3 different model runs using each of the possible metric combinations for Equation </w:t>
      </w:r>
      <w:r>
        <w:t>1</w:t>
      </w:r>
      <w:r w:rsidRPr="00CF51AB">
        <w:t xml:space="preserve"> (true slope - proxy distance, proxy slope - true distance, proxy slope - proxy distance). Prior to entry into Equation </w:t>
      </w:r>
      <w:r>
        <w:t>1</w:t>
      </w:r>
      <w:r w:rsidRPr="00CF51AB">
        <w:t xml:space="preserve">, we standardized proxy distances to have the same numeric range as their true counterpart. </w:t>
      </w:r>
      <w:r w:rsidRPr="00CF51AB">
        <w:lastRenderedPageBreak/>
        <w:t xml:space="preserve">The purpose of this standardization was to prevent </w:t>
      </w:r>
      <w:r w:rsidR="00D72CD8">
        <w:t>waterbodies</w:t>
      </w:r>
      <w:r w:rsidRPr="00CF51AB">
        <w:t xml:space="preserve"> with extremely long proxy distances from having an outsized impact on model evaluation metrics. In addition to comparing among model runs using different metric combinations, we compared among sets of model runs where slope and distance measures were calculated using different sets of calculation techniques (Table S2).</w:t>
      </w:r>
    </w:p>
    <w:p w14:paraId="562B780E" w14:textId="77777777" w:rsidR="00912272" w:rsidRPr="00CF51AB" w:rsidRDefault="00912272" w:rsidP="00912272">
      <w:pPr>
        <w:pStyle w:val="Heading2"/>
      </w:pPr>
      <w:r w:rsidRPr="00CF51AB">
        <w:t>Model evaluations</w:t>
      </w:r>
    </w:p>
    <w:p w14:paraId="4C2329C0" w14:textId="06A98793" w:rsidR="00912272" w:rsidRDefault="00912272" w:rsidP="00912272">
      <w:r w:rsidRPr="00CF51AB">
        <w:t>We evaluated model fit and prediction error using root-mean-square error (RMSE)</w:t>
      </w:r>
      <w:r w:rsidR="006642A0">
        <w:t>, mean absolute percent error (MAPE),</w:t>
      </w:r>
      <w:r w:rsidRPr="00CF51AB">
        <w:t xml:space="preserve"> and coefficient of determination (</w:t>
      </w:r>
      <w:r>
        <w:t>R</w:t>
      </w:r>
      <w:r w:rsidRPr="00A7024D">
        <w:rPr>
          <w:vertAlign w:val="superscript"/>
        </w:rPr>
        <w:t>2</w:t>
      </w:r>
      <w:r w:rsidRPr="00CF51AB">
        <w:t xml:space="preserve">) metrics on a holdout set </w:t>
      </w:r>
      <w:ins w:id="9" w:author="Stachelek, Jemma" w:date="2021-11-10T08:33:00Z">
        <w:r w:rsidR="00E45A3B">
          <w:t xml:space="preserve">(i.e. a data subset not used for model training) </w:t>
        </w:r>
      </w:ins>
      <w:r w:rsidRPr="00CF51AB">
        <w:t>containing 25</w:t>
      </w:r>
      <w:r>
        <w:t>%</w:t>
      </w:r>
      <w:r w:rsidRPr="00CF51AB">
        <w:t xml:space="preserve"> of all </w:t>
      </w:r>
      <w:r w:rsidR="00D72CD8">
        <w:t>waterbodies</w:t>
      </w:r>
      <w:r w:rsidRPr="00CF51AB">
        <w:t xml:space="preserve">. We evaluated the residuals of each model relative to </w:t>
      </w:r>
      <w:r w:rsidR="00614827">
        <w:t>waterbody</w:t>
      </w:r>
      <w:r w:rsidRPr="00CF51AB">
        <w:t xml:space="preserve"> cross-section shape and reservoir classes to determine whether depth is consistently over or under predicted for some </w:t>
      </w:r>
      <w:r w:rsidR="00614827">
        <w:t>waterbody</w:t>
      </w:r>
      <w:r w:rsidRPr="00CF51AB">
        <w:t xml:space="preserve"> types relative to others.</w:t>
      </w:r>
    </w:p>
    <w:p w14:paraId="41C8F396" w14:textId="77777777" w:rsidR="00912272" w:rsidRDefault="00912272" w:rsidP="00912272">
      <w:pPr>
        <w:rPr>
          <w:b/>
        </w:rPr>
      </w:pPr>
    </w:p>
    <w:p w14:paraId="36704A0D" w14:textId="77777777" w:rsidR="00912272" w:rsidRDefault="00912272" w:rsidP="00912272">
      <w:pPr>
        <w:pStyle w:val="Heading1"/>
      </w:pPr>
      <w:r>
        <w:t>Results</w:t>
      </w:r>
    </w:p>
    <w:p w14:paraId="0AF9285A" w14:textId="55F6E2BA" w:rsidR="00912272" w:rsidRDefault="00D72CD8" w:rsidP="00912272">
      <w:r>
        <w:t>Waterbodies</w:t>
      </w:r>
      <w:r w:rsidR="00912272">
        <w:t xml:space="preserve"> belonging to each cross-section shape and reservoir class were not evenly distributed across our study area (Fig. 2). For example, concave </w:t>
      </w:r>
      <w:r>
        <w:t>waterbodies</w:t>
      </w:r>
      <w:r w:rsidR="00912272">
        <w:t xml:space="preserve"> were nearly absent from Michigan whereas Maine </w:t>
      </w:r>
      <w:del w:id="10" w:author="Stachelek, Jemma" w:date="2021-11-10T08:17:00Z">
        <w:r w:rsidDel="00D949C0">
          <w:delText>waterbodies</w:delText>
        </w:r>
        <w:r w:rsidR="00912272" w:rsidDel="00D949C0">
          <w:delText xml:space="preserve"> </w:delText>
        </w:r>
      </w:del>
      <w:r w:rsidR="00912272">
        <w:t xml:space="preserve">had an overabundance </w:t>
      </w:r>
      <w:r w:rsidR="00332B73">
        <w:t>(</w:t>
      </w:r>
      <w:r w:rsidR="00A12163">
        <w:t>~3</w:t>
      </w:r>
      <w:r w:rsidR="00332B73">
        <w:t xml:space="preserve">%) </w:t>
      </w:r>
      <w:r w:rsidR="00912272">
        <w:t xml:space="preserve">of </w:t>
      </w:r>
      <w:r>
        <w:t>waterbodies</w:t>
      </w:r>
      <w:r w:rsidR="00912272">
        <w:t xml:space="preserve"> categorized as neither concave nor convex. </w:t>
      </w:r>
      <w:r>
        <w:t>Waterbodies</w:t>
      </w:r>
      <w:r w:rsidR="00912272">
        <w:t xml:space="preserve"> in the southern portions of our study area tended to be classified as reservoirs whereas </w:t>
      </w:r>
      <w:r>
        <w:t>waterbodies</w:t>
      </w:r>
      <w:r w:rsidR="00912272">
        <w:t xml:space="preserve"> in the northern portions of our study area were a more even mix between reservoirs and natural lakes (Fig. 2). Approximately 18%, 80%, and 2% of </w:t>
      </w:r>
      <w:r>
        <w:t>waterbodies</w:t>
      </w:r>
      <w:r w:rsidR="00912272">
        <w:t xml:space="preserve"> were classified as having a concave, convex, or neither shape respectively whereas approximately 30% and 70% of </w:t>
      </w:r>
      <w:r>
        <w:t>waterbodies</w:t>
      </w:r>
      <w:r w:rsidR="00912272">
        <w:t xml:space="preserve"> were classified as being a reservoir or a natural lake.</w:t>
      </w:r>
    </w:p>
    <w:p w14:paraId="5ECEAF3A" w14:textId="368EADC9" w:rsidR="00912272" w:rsidRDefault="00912272" w:rsidP="00A0362E">
      <w:pPr>
        <w:ind w:firstLine="720"/>
      </w:pPr>
      <w:r>
        <w:lastRenderedPageBreak/>
        <w:t xml:space="preserve">Although proxy distance to </w:t>
      </w:r>
      <w:r w:rsidR="00614827">
        <w:t>waterbody</w:t>
      </w:r>
      <w:r>
        <w:t xml:space="preserve"> center was often larger in magnitude compared to the true distance to the deepest point of </w:t>
      </w:r>
      <w:r w:rsidR="00D72CD8">
        <w:t>waterbodies</w:t>
      </w:r>
      <w:r>
        <w:t>’</w:t>
      </w:r>
      <w:r w:rsidR="00630BFD">
        <w:t xml:space="preserve"> (rather than being identical)</w:t>
      </w:r>
      <w:r>
        <w:t>, they were strongly related (R</w:t>
      </w:r>
      <w:r w:rsidRPr="42E5AAFF">
        <w:rPr>
          <w:vertAlign w:val="superscript"/>
        </w:rPr>
        <w:t>2</w:t>
      </w:r>
      <w:r>
        <w:t xml:space="preserve"> = 0.8). Note that the coefficient of determination for this relationship is not strictly correct given that distance to </w:t>
      </w:r>
      <w:r w:rsidR="00614827">
        <w:t>waterbody</w:t>
      </w:r>
      <w:r>
        <w:t xml:space="preserve"> center is an upper bound on distance to the deepest point of </w:t>
      </w:r>
      <w:r w:rsidR="00D72CD8">
        <w:t>waterbodies</w:t>
      </w:r>
      <w:r>
        <w:t>. In contrast to distance metrics, proxy nearshore land slope and true in-lake slope were more weakly related (R</w:t>
      </w:r>
      <w:r w:rsidRPr="42E5AAFF">
        <w:rPr>
          <w:vertAlign w:val="superscript"/>
        </w:rPr>
        <w:t>2</w:t>
      </w:r>
      <w:r>
        <w:t xml:space="preserve"> = 0.17). For slope measures, most </w:t>
      </w:r>
      <w:r w:rsidR="00D72CD8">
        <w:t>waterbodies</w:t>
      </w:r>
      <w:r>
        <w:t xml:space="preserve"> had </w:t>
      </w:r>
      <w:r w:rsidR="00DD5A11">
        <w:t>higher</w:t>
      </w:r>
      <w:r>
        <w:t xml:space="preserve"> magnitude (i.e. </w:t>
      </w:r>
      <w:r w:rsidR="00DD5A11">
        <w:t>steeper</w:t>
      </w:r>
      <w:r>
        <w:t xml:space="preserve">) nearshore land slope compared to true in-lake slope (Fig. 3). Taken together, these results suggest that proxy distance to the center of </w:t>
      </w:r>
      <w:r w:rsidR="00D72CD8">
        <w:t>waterbodies</w:t>
      </w:r>
      <w:r>
        <w:t xml:space="preserve"> is representative of true distance to the deepest point of </w:t>
      </w:r>
      <w:r w:rsidR="00D72CD8">
        <w:t>waterbodies</w:t>
      </w:r>
      <w:r>
        <w:t xml:space="preserve"> whereas proxy nearshore land slope is not representative of true in-lake slope. The strong relationship between distance to the center of </w:t>
      </w:r>
      <w:r w:rsidR="00D72CD8">
        <w:t>waterbodies</w:t>
      </w:r>
      <w:r>
        <w:t xml:space="preserve"> and distance to the deepest point means that it is possible to convert between the two measures in subsequent analyses (See best-fit equations in Fig. 3).</w:t>
      </w:r>
    </w:p>
    <w:p w14:paraId="7AE4F30A" w14:textId="524A52AD" w:rsidR="00912272" w:rsidRDefault="00912272" w:rsidP="00790EBB">
      <w:pPr>
        <w:ind w:firstLine="720"/>
      </w:pPr>
      <w:r>
        <w:t xml:space="preserve">In addition to overall differences between slope and distance measures, we found differences in these relationships among </w:t>
      </w:r>
      <w:r w:rsidR="00614827">
        <w:t>waterbody</w:t>
      </w:r>
      <w:r>
        <w:t xml:space="preserve"> shape classes. For example, in-lake slope and distance to the deepest point of the </w:t>
      </w:r>
      <w:r w:rsidR="00614827">
        <w:t>waterbody</w:t>
      </w:r>
      <w:r>
        <w:t xml:space="preserve"> metrics were consistently larger in magnitude for convex </w:t>
      </w:r>
      <w:r w:rsidR="00D72CD8">
        <w:t>waterbodies</w:t>
      </w:r>
      <w:r>
        <w:t xml:space="preserve"> as compared to concave </w:t>
      </w:r>
      <w:r w:rsidR="00D72CD8">
        <w:t>waterbodies</w:t>
      </w:r>
      <w:r>
        <w:t xml:space="preserve"> (Fig. S3). We found evidence that this difference was at least partly explained by the fact that convex </w:t>
      </w:r>
      <w:r w:rsidR="00D72CD8">
        <w:t>waterbodies</w:t>
      </w:r>
      <w:r>
        <w:t xml:space="preserve"> are deeper than concave </w:t>
      </w:r>
      <w:r w:rsidR="00D72CD8">
        <w:t>waterbodies</w:t>
      </w:r>
      <w:r>
        <w:t xml:space="preserve"> (Fig. S8). </w:t>
      </w:r>
      <w:r w:rsidR="00790EBB">
        <w:t xml:space="preserve">Unlike concave and convex waterbodies, there were not clear </w:t>
      </w:r>
      <w:r>
        <w:t>differences among slope and distance metrics for natural lakes versus reservoirs.</w:t>
      </w:r>
    </w:p>
    <w:p w14:paraId="1290CFA9" w14:textId="0852A55F" w:rsidR="00912272" w:rsidRDefault="00912272" w:rsidP="00912272">
      <w:pPr>
        <w:ind w:firstLine="720"/>
      </w:pPr>
      <w:r>
        <w:t xml:space="preserve">Offset model fit and prediction error differed depending on the technique used to calculate in-lake and nearshore geometry metrics (Table S2). We found that the best model fit and lowest model error occurred when in-lake slope was calculated as the </w:t>
      </w:r>
      <w:r>
        <w:lastRenderedPageBreak/>
        <w:t xml:space="preserve">average point-wise slope of all points at maximum </w:t>
      </w:r>
      <w:r w:rsidR="00614827">
        <w:t>waterbody</w:t>
      </w:r>
      <w:r>
        <w:t xml:space="preserve"> depth rather than at single point of maximum depth. However, given the small difference in the fit of models using either of these techniques and the significant cost in terms of computational load and complexity, we limit our discussion hereafter to the simpler case involving only a single deepest point.</w:t>
      </w:r>
    </w:p>
    <w:p w14:paraId="74B31368" w14:textId="7842CA9E" w:rsidR="00926D1A" w:rsidRDefault="00912272" w:rsidP="00A0362E">
      <w:pPr>
        <w:ind w:firstLine="720"/>
      </w:pPr>
      <w:r>
        <w:t xml:space="preserve">The use of proxy nearshore land slope had a larger effect on model fit and prediction error than the use of proxy distance to </w:t>
      </w:r>
      <w:r w:rsidR="00614827">
        <w:t>waterbody</w:t>
      </w:r>
      <w:r>
        <w:t xml:space="preserve"> center (</w:t>
      </w:r>
      <w:r w:rsidR="004B412A">
        <w:t>Table 2</w:t>
      </w:r>
      <w:r>
        <w:t>). More specifically, the true slope</w:t>
      </w:r>
      <w:r w:rsidR="00CA45B4">
        <w:t xml:space="preserve"> (in-lake slope)</w:t>
      </w:r>
      <w:r>
        <w:t xml:space="preserve"> - proxy distance</w:t>
      </w:r>
      <w:r w:rsidR="00CA45B4">
        <w:t xml:space="preserve"> (distance to the center of the waterbody)</w:t>
      </w:r>
      <w:r>
        <w:t xml:space="preserve"> model had a better fit (R</w:t>
      </w:r>
      <w:r w:rsidRPr="00A7024D">
        <w:rPr>
          <w:vertAlign w:val="superscript"/>
        </w:rPr>
        <w:t>2</w:t>
      </w:r>
      <w:r>
        <w:t xml:space="preserve"> = 0.7</w:t>
      </w:r>
      <w:r w:rsidR="00134E38">
        <w:t>3</w:t>
      </w:r>
      <w:r>
        <w:t>) and lower prediction error (RMSE = 4.</w:t>
      </w:r>
      <w:r w:rsidR="00134E38">
        <w:t>8</w:t>
      </w:r>
      <w:r>
        <w:t>m, MAPE = 2</w:t>
      </w:r>
      <w:r w:rsidR="00134E38">
        <w:t>7</w:t>
      </w:r>
      <w:r>
        <w:t>%) compared to the proxy slope - true distance model (R</w:t>
      </w:r>
      <w:r w:rsidRPr="00A7024D">
        <w:rPr>
          <w:vertAlign w:val="superscript"/>
        </w:rPr>
        <w:t>2</w:t>
      </w:r>
      <w:r>
        <w:t xml:space="preserve"> = 0.3</w:t>
      </w:r>
      <w:r w:rsidR="00134E38">
        <w:t>1</w:t>
      </w:r>
      <w:r>
        <w:t xml:space="preserve">, RMSE = </w:t>
      </w:r>
      <w:r w:rsidR="00134E38">
        <w:t>7.3</w:t>
      </w:r>
      <w:r>
        <w:t>m, MAPE = 6</w:t>
      </w:r>
      <w:r w:rsidR="00134E38">
        <w:t>4</w:t>
      </w:r>
      <w:r>
        <w:t xml:space="preserve">%). </w:t>
      </w:r>
      <w:r w:rsidR="00926D1A">
        <w:t>The fit of the proxy</w:t>
      </w:r>
      <w:r w:rsidR="00134E38">
        <w:t xml:space="preserve"> slope </w:t>
      </w:r>
      <w:r w:rsidR="00926D1A">
        <w:t xml:space="preserve">-proxy </w:t>
      </w:r>
      <w:r w:rsidR="00134E38">
        <w:t xml:space="preserve">distance </w:t>
      </w:r>
      <w:r w:rsidR="00926D1A">
        <w:t>model</w:t>
      </w:r>
      <w:r w:rsidR="00134E38">
        <w:t xml:space="preserve"> (R</w:t>
      </w:r>
      <w:r w:rsidR="00134E38" w:rsidRPr="00A7024D">
        <w:rPr>
          <w:vertAlign w:val="superscript"/>
        </w:rPr>
        <w:t>2</w:t>
      </w:r>
      <w:r w:rsidR="00134E38">
        <w:t xml:space="preserve"> = 0.36, RMSE = 7.1m, MAPE = 61%)</w:t>
      </w:r>
      <w:r w:rsidR="00926D1A">
        <w:t xml:space="preserve"> </w:t>
      </w:r>
      <w:r w:rsidR="00134E38">
        <w:t>was very similar to the proxy slope – true distance model. Predicted depth values for this model were generally underestimates relative to measured depth values (Fig. S9).</w:t>
      </w:r>
    </w:p>
    <w:p w14:paraId="03CDC32C" w14:textId="21B68898" w:rsidR="00912272" w:rsidRPr="00E70BF3" w:rsidRDefault="00912272" w:rsidP="00A0362E">
      <w:pPr>
        <w:ind w:firstLine="720"/>
      </w:pPr>
      <w:r>
        <w:t xml:space="preserve">Furthermore, analysis of model residuals showed overestimation of </w:t>
      </w:r>
      <w:r w:rsidR="00614827">
        <w:t>waterbody</w:t>
      </w:r>
      <w:r>
        <w:t xml:space="preserve"> depth for concave </w:t>
      </w:r>
      <w:r w:rsidR="00D72CD8">
        <w:t>waterbodies</w:t>
      </w:r>
      <w:r>
        <w:t xml:space="preserve"> when models included a proxy slope measure (Fig. 4). We observed similar but smaller overestimation depending on if a </w:t>
      </w:r>
      <w:r w:rsidR="00614827">
        <w:t>waterbody</w:t>
      </w:r>
      <w:r>
        <w:t xml:space="preserve"> was classified as a reservoir rather than a natural lake (Fig. 4).</w:t>
      </w:r>
      <w:r w:rsidR="000E04C2">
        <w:t xml:space="preserve"> </w:t>
      </w:r>
      <w:r w:rsidR="00977FD2">
        <w:t>We found that models restricted to consider only concave lakes had lower error (</w:t>
      </w:r>
      <w:r w:rsidR="00A6564E">
        <w:t>both in absolute and relative terms</w:t>
      </w:r>
      <w:r w:rsidR="00977FD2">
        <w:t xml:space="preserve">) compared to models on other data subsets (e.g. convex lakes, reservoirs, natural lakes, see Table 2). </w:t>
      </w:r>
      <w:r w:rsidR="00612ADA">
        <w:t>Conversely, w</w:t>
      </w:r>
      <w:r w:rsidR="000E04C2">
        <w:t>e did not observe any notable geographic patterns in model residuals (</w:t>
      </w:r>
      <w:r w:rsidR="00DA6EE3">
        <w:t>Fig. S6</w:t>
      </w:r>
      <w:r w:rsidR="000E04C2">
        <w:t>)</w:t>
      </w:r>
      <w:r w:rsidR="00977FD2">
        <w:t xml:space="preserve">. </w:t>
      </w:r>
    </w:p>
    <w:p w14:paraId="0D373594" w14:textId="325CC02C" w:rsidR="00912272" w:rsidRDefault="00912272" w:rsidP="00F61A74">
      <w:pPr>
        <w:ind w:firstLine="720"/>
      </w:pPr>
      <w:r>
        <w:t xml:space="preserve">The most important covariates in these models were those relating to spatial location, </w:t>
      </w:r>
      <w:r w:rsidR="00614827">
        <w:t>waterbody</w:t>
      </w:r>
      <w:r>
        <w:t xml:space="preserve"> area, and perimeter (</w:t>
      </w:r>
      <w:r w:rsidR="00682B16">
        <w:t>Fig. 5</w:t>
      </w:r>
      <w:r>
        <w:t xml:space="preserve">). Conversely, watershed metrics and </w:t>
      </w:r>
      <w:r w:rsidR="00614827">
        <w:t>waterbody</w:t>
      </w:r>
      <w:r>
        <w:t xml:space="preserve"> elevation had little contribution to random forest model fit. The spatial </w:t>
      </w:r>
      <w:r>
        <w:lastRenderedPageBreak/>
        <w:t>location (i.e. HUC4</w:t>
      </w:r>
      <w:r w:rsidR="00497177">
        <w:t xml:space="preserve">, </w:t>
      </w:r>
      <w:r w:rsidR="00497177" w:rsidRPr="00497177">
        <w:t>hydrologic subbasin</w:t>
      </w:r>
      <w:r>
        <w:t>) covariate was notably less importan</w:t>
      </w:r>
      <w:ins w:id="11" w:author="Stachelek, Jemma" w:date="2021-11-10T08:25:00Z">
        <w:r w:rsidR="00ED4BF1">
          <w:t>t</w:t>
        </w:r>
      </w:ins>
      <w:del w:id="12" w:author="Stachelek, Jemma" w:date="2021-11-10T08:25:00Z">
        <w:r w:rsidDel="00ED4BF1">
          <w:delText>ce</w:delText>
        </w:r>
      </w:del>
      <w:r>
        <w:t xml:space="preserve"> in the true slope model compared to the two proxy slope models. </w:t>
      </w:r>
      <w:r w:rsidR="00497177">
        <w:t>To evaluate the contribution of our “offset” models relative to the “base”</w:t>
      </w:r>
      <w:r w:rsidR="00F61A74">
        <w:t xml:space="preserve"> geometric model, we can look at model importance calculations for the geometric max depth input to the random forest model (Fig. 5). These calculations indicate that </w:t>
      </w:r>
      <w:r>
        <w:t xml:space="preserve">omitting a geometric max depth </w:t>
      </w:r>
      <w:r w:rsidR="00F61A74">
        <w:t xml:space="preserve">term </w:t>
      </w:r>
      <w:r>
        <w:t>results in a 130%, 60%, or 50% increase in mean square error depending on the formulation of geometric max depth in Eq. 1</w:t>
      </w:r>
      <w:r w:rsidR="00F61A74">
        <w:t>.</w:t>
      </w:r>
    </w:p>
    <w:p w14:paraId="4AFE23A4" w14:textId="77777777" w:rsidR="00912272" w:rsidRDefault="00912272" w:rsidP="00912272">
      <w:pPr>
        <w:pStyle w:val="Heading1"/>
      </w:pPr>
      <w:r>
        <w:t>Discussion</w:t>
      </w:r>
    </w:p>
    <w:p w14:paraId="03E4D50C" w14:textId="211DB664" w:rsidR="00912272" w:rsidRDefault="00912272" w:rsidP="00912272">
      <w:r>
        <w:t xml:space="preserve">Our tests of </w:t>
      </w:r>
      <w:r w:rsidR="00E23553">
        <w:t xml:space="preserve">the </w:t>
      </w:r>
      <w:r>
        <w:t xml:space="preserve">geometric </w:t>
      </w:r>
      <w:r w:rsidR="00E23553">
        <w:t xml:space="preserve">cone model of </w:t>
      </w:r>
      <w:r w:rsidR="00614827">
        <w:t>waterbody</w:t>
      </w:r>
      <w:r>
        <w:t xml:space="preserve"> depth models show that specific proxy measures of </w:t>
      </w:r>
      <w:r w:rsidR="00614827">
        <w:t>waterbody</w:t>
      </w:r>
      <w:r>
        <w:t xml:space="preserve"> geometry are not representative of true geometry measures across a broad array of </w:t>
      </w:r>
      <w:r w:rsidR="00D72CD8">
        <w:t>waterbodies</w:t>
      </w:r>
      <w:r>
        <w:t xml:space="preserve">. Models using non-representative proxies showed increased error and systematic overestimation of depth in concave and reservoir </w:t>
      </w:r>
      <w:r w:rsidR="00D72CD8">
        <w:t>waterbodies</w:t>
      </w:r>
      <w:r>
        <w:t xml:space="preserve">. Although our analysis was limited to </w:t>
      </w:r>
      <w:r w:rsidR="00D72CD8">
        <w:t>waterbodies</w:t>
      </w:r>
      <w:r>
        <w:t xml:space="preserve"> with available bathymetry data, these </w:t>
      </w:r>
      <w:r w:rsidR="00D72CD8">
        <w:t>waterbodies</w:t>
      </w:r>
      <w:r>
        <w:t xml:space="preserve"> did not have characteristics that differed from that of the overall </w:t>
      </w:r>
      <w:r w:rsidR="00614827">
        <w:t>waterbody</w:t>
      </w:r>
      <w:r>
        <w:t xml:space="preserve"> population </w:t>
      </w:r>
      <w:r w:rsidR="0073024F">
        <w:t xml:space="preserve">(apart from the fact that our study </w:t>
      </w:r>
      <w:r w:rsidR="00D72CD8">
        <w:t>waterbodies</w:t>
      </w:r>
      <w:r w:rsidR="0073024F">
        <w:t xml:space="preserve"> were somewhat larger in area compared to the overall </w:t>
      </w:r>
      <w:r w:rsidR="00614827">
        <w:t>waterbody</w:t>
      </w:r>
      <w:r w:rsidR="0073024F">
        <w:t xml:space="preserve"> population, See </w:t>
      </w:r>
      <w:r>
        <w:t xml:space="preserve">Fig. S7, </w:t>
      </w:r>
      <w:r w:rsidR="006B7FB8">
        <w:t>Table 1</w:t>
      </w:r>
      <w:r>
        <w:t xml:space="preserve">, </w:t>
      </w:r>
      <w:r w:rsidR="000E185A">
        <w:t>Fig. S</w:t>
      </w:r>
      <w:r w:rsidR="00D216DA">
        <w:t>10</w:t>
      </w:r>
      <w:r>
        <w:t>). Although there is a possibility that there is some hidden bias not explored for in our analyses, this lack of difference suggests that our results are likely to be broadly applicable to</w:t>
      </w:r>
      <w:r w:rsidR="00521D04">
        <w:t xml:space="preserve"> nearly</w:t>
      </w:r>
      <w:r>
        <w:t xml:space="preserve"> all </w:t>
      </w:r>
      <w:r w:rsidR="00D72CD8">
        <w:t>waterbodies</w:t>
      </w:r>
      <w:ins w:id="13" w:author="Stachelek, Jemma" w:date="2021-11-10T08:35:00Z">
        <w:r w:rsidR="00DF336C">
          <w:t xml:space="preserve"> in the study area</w:t>
        </w:r>
      </w:ins>
      <w:bookmarkStart w:id="14" w:name="_GoBack"/>
      <w:bookmarkEnd w:id="14"/>
      <w:r>
        <w:t>.</w:t>
      </w:r>
    </w:p>
    <w:p w14:paraId="3DBAE7B4" w14:textId="73FCC393" w:rsidR="00912272" w:rsidRDefault="00912272" w:rsidP="00912272">
      <w:pPr>
        <w:pStyle w:val="Heading2"/>
      </w:pPr>
      <w:r w:rsidRPr="00497B70">
        <w:t xml:space="preserve">Representativeness of proxy measures of </w:t>
      </w:r>
      <w:r w:rsidR="00614827">
        <w:t>waterbody</w:t>
      </w:r>
      <w:r w:rsidRPr="00497B70">
        <w:t xml:space="preserve"> geometry </w:t>
      </w:r>
    </w:p>
    <w:p w14:paraId="65CC8C19" w14:textId="117C67FF" w:rsidR="00912272" w:rsidRDefault="00912272" w:rsidP="00912272">
      <w:pPr>
        <w:ind w:firstLine="720"/>
      </w:pPr>
      <w:r>
        <w:t xml:space="preserve">In comparing among </w:t>
      </w:r>
      <w:r w:rsidR="00614827">
        <w:t>waterbody</w:t>
      </w:r>
      <w:r>
        <w:t xml:space="preserve"> geometry measures, our analysis suggests that proxy distance to </w:t>
      </w:r>
      <w:r w:rsidR="00614827">
        <w:t>waterbody</w:t>
      </w:r>
      <w:r>
        <w:t xml:space="preserve"> center is representative of true distance to the deepest point of the </w:t>
      </w:r>
      <w:r w:rsidR="00D72CD8">
        <w:t>waterbodies</w:t>
      </w:r>
      <w:r w:rsidR="00FB781A">
        <w:t>,</w:t>
      </w:r>
      <w:r>
        <w:t xml:space="preserve"> but that proxy nearshore land slope is not representative of true in-lake slope. A simple indication of this non-representativeness is that proxy nearshore </w:t>
      </w:r>
      <w:r>
        <w:lastRenderedPageBreak/>
        <w:t xml:space="preserve">land slope was often (in &gt; 74% of cases) steeper than true in-lake slope. This finding is consistent with Heathcote et al. (2015) whose results suggest that in-lake slopes are shallower compared to the surrounding land. Furthermore, the fact that in-lake slopes were shallower compared to the surrounding land even after controlling for differences in area (Fig. S4) is consistent with the idea of topographic scaling (i.e. scale invariance) explored in previous work and detailed by (Cael et al. 2017). The underlying reason for these shallow in-lake slopes may be related to slope-induced turbidity currents which distribute sediment from shallow high-energy areas of </w:t>
      </w:r>
      <w:r w:rsidR="00D72CD8">
        <w:t>waterbodies</w:t>
      </w:r>
      <w:r>
        <w:t xml:space="preserve"> to deep low-energy areas (Hakanson 1981, Johansson et al. 2007). The strength of such sediment focusing is likely greater in "younger" </w:t>
      </w:r>
      <w:r w:rsidR="00D72CD8">
        <w:t>waterbodies</w:t>
      </w:r>
      <w:r>
        <w:t xml:space="preserve"> with steeper slopes leading to a smoothing of their bathymetry over time (Blais and Kalff 1995).</w:t>
      </w:r>
    </w:p>
    <w:p w14:paraId="73B52499" w14:textId="6CAE6764" w:rsidR="00912272" w:rsidRDefault="00912272" w:rsidP="00CA5B18">
      <w:pPr>
        <w:ind w:firstLine="720"/>
      </w:pPr>
      <w:r>
        <w:t xml:space="preserve">One surprising finding with respect to the relationship between true and proxy geometry measures when examined by </w:t>
      </w:r>
      <w:r w:rsidR="00614827">
        <w:t>waterbody</w:t>
      </w:r>
      <w:r>
        <w:t xml:space="preserve"> class was the fact that there was no greater difference between proxy and true distances in reservoirs compared to natural lakes. This is contrary to the idea that most reservoirs are drowned river valleys where the deepest point is close to the edge at the end of the reservoir (i.e. next to the dam) rather than in the center of the reservoir (Lanza and Silvey 1985). One possible explanation is that our reservoir classification data uses a more general definition of a reservoir (i.e. any permanent waterbody that has a water control structure likely to significantly impact flow or pool water) compared to that of conventional classifications that are tied to specific dam types or dam heights. Another possible explanation is that conventional reservoir classifications are conceptually biased towards more southern areas with few natural lakes (Figure 2).</w:t>
      </w:r>
      <w:r w:rsidR="00D140BC">
        <w:t xml:space="preserve"> </w:t>
      </w:r>
      <w:r w:rsidR="00CA5B18">
        <w:t xml:space="preserve">Southern Iowa, for instance is typically considered to have few to no natural lakes. In the present study, </w:t>
      </w:r>
      <w:r w:rsidR="003772BE">
        <w:t xml:space="preserve">all of the apparent natural lakes in </w:t>
      </w:r>
      <w:r w:rsidR="00CA5B18">
        <w:t>Southern Iowa were in fact oxbow lakes</w:t>
      </w:r>
      <w:r w:rsidR="00AC63B9">
        <w:t xml:space="preserve"> adjacent to the Missouri River</w:t>
      </w:r>
      <w:r w:rsidR="00CA5B18">
        <w:t>.</w:t>
      </w:r>
      <w:r w:rsidR="00D140BC">
        <w:t xml:space="preserve"> </w:t>
      </w:r>
    </w:p>
    <w:p w14:paraId="13E2CBFE" w14:textId="3CD144E4" w:rsidR="00912272" w:rsidRDefault="00912272" w:rsidP="00912272">
      <w:pPr>
        <w:ind w:firstLine="720"/>
      </w:pPr>
      <w:r>
        <w:lastRenderedPageBreak/>
        <w:t xml:space="preserve">We found other differences among </w:t>
      </w:r>
      <w:r w:rsidR="00614827">
        <w:t>waterbody</w:t>
      </w:r>
      <w:r>
        <w:t xml:space="preserve"> geometry measures according to </w:t>
      </w:r>
      <w:r w:rsidR="00614827">
        <w:t>waterbody</w:t>
      </w:r>
      <w:r>
        <w:t xml:space="preserve"> cross-section shape. One finding was that convex </w:t>
      </w:r>
      <w:r w:rsidR="00D72CD8">
        <w:t>waterbodies</w:t>
      </w:r>
      <w:r>
        <w:t xml:space="preserve">, when compared to concave </w:t>
      </w:r>
      <w:r w:rsidR="00D72CD8">
        <w:t>waterbodies</w:t>
      </w:r>
      <w:r>
        <w:t xml:space="preserve">, had longer distances to </w:t>
      </w:r>
      <w:r w:rsidR="00614827">
        <w:t>waterbody</w:t>
      </w:r>
      <w:r>
        <w:t xml:space="preserve"> centers relative to corresponding distances to the deepest point of </w:t>
      </w:r>
      <w:r w:rsidR="00D72CD8">
        <w:t>waterbodies</w:t>
      </w:r>
      <w:r>
        <w:t xml:space="preserve">. In addition, convex </w:t>
      </w:r>
      <w:r w:rsidR="00D72CD8">
        <w:t>waterbodies</w:t>
      </w:r>
      <w:r>
        <w:t xml:space="preserve"> often had steeper in-lake slopes relative to nearshore land slopes as compared to concave </w:t>
      </w:r>
      <w:r w:rsidR="005579CD">
        <w:t>waterbodies</w:t>
      </w:r>
      <w:r>
        <w:t xml:space="preserve">. Finally, it was notable that convex </w:t>
      </w:r>
      <w:r w:rsidR="005579CD">
        <w:t>waterbodies</w:t>
      </w:r>
      <w:r>
        <w:t xml:space="preserve"> were deeper than concave </w:t>
      </w:r>
      <w:r w:rsidR="005579CD">
        <w:t>waterbodies</w:t>
      </w:r>
      <w:r>
        <w:t xml:space="preserve"> despite having similar distributions of </w:t>
      </w:r>
      <w:r w:rsidR="00614827">
        <w:t>waterbody</w:t>
      </w:r>
      <w:r>
        <w:t xml:space="preserve"> surface area (Fig. S8). The underlying cause of these differences is unknown but one possibility is that geometry is tied to the circumstances of </w:t>
      </w:r>
      <w:r w:rsidR="00614827">
        <w:t>waterbody</w:t>
      </w:r>
      <w:r>
        <w:t xml:space="preserve"> formation whereby the formation of concave </w:t>
      </w:r>
      <w:r w:rsidR="005579CD">
        <w:t>waterbodies</w:t>
      </w:r>
      <w:r>
        <w:t xml:space="preserve"> were a result of more intense glacial scouring compared to that of convex </w:t>
      </w:r>
      <w:r w:rsidR="005579CD">
        <w:t>waterbodies</w:t>
      </w:r>
      <w:r>
        <w:t xml:space="preserve"> (Gorham 1958). While our findings provide some evidence in support of this idea, namely that there is a geographic hotspot of concave </w:t>
      </w:r>
      <w:r w:rsidR="005579CD">
        <w:t>waterbodies</w:t>
      </w:r>
      <w:r>
        <w:t xml:space="preserve"> associated with the glaciated “prairie pothole region” (See Hayashi and van der Kamp 2000), the overall geographic distribution of </w:t>
      </w:r>
      <w:r w:rsidR="00614827">
        <w:t>waterbody</w:t>
      </w:r>
      <w:r>
        <w:t xml:space="preserve"> cross-section shapes does not support this idea. Instead of a concentrated area of concave </w:t>
      </w:r>
      <w:r w:rsidR="005579CD">
        <w:t>waterbodies</w:t>
      </w:r>
      <w:r>
        <w:t xml:space="preserve"> in formerly glaciated regions, there appears to be a fairly even mix of concave and convex </w:t>
      </w:r>
      <w:r w:rsidR="005579CD">
        <w:t>waterbodies</w:t>
      </w:r>
      <w:r>
        <w:t xml:space="preserve"> distributed amongst the northern (i.e. glaciated) and southern (non-glaciated) portions of our study area (Fig. 2).</w:t>
      </w:r>
    </w:p>
    <w:p w14:paraId="24BDF59C" w14:textId="434CB765" w:rsidR="00912272" w:rsidRPr="00497B70" w:rsidRDefault="00912272" w:rsidP="00912272">
      <w:pPr>
        <w:pStyle w:val="Heading2"/>
      </w:pPr>
      <w:r w:rsidRPr="00497B70">
        <w:t xml:space="preserve">Effects of proxy measures of </w:t>
      </w:r>
      <w:r w:rsidR="00614827">
        <w:t>waterbody</w:t>
      </w:r>
      <w:r w:rsidRPr="00497B70">
        <w:t xml:space="preserve"> geometry depth prediction error</w:t>
      </w:r>
    </w:p>
    <w:p w14:paraId="0F8CF02C" w14:textId="3182074E" w:rsidR="00912272" w:rsidRDefault="00912272" w:rsidP="00912272">
      <w:pPr>
        <w:ind w:firstLine="720"/>
      </w:pPr>
      <w:r>
        <w:t xml:space="preserve">Models using only proxy variables </w:t>
      </w:r>
      <w:r w:rsidR="00521D04">
        <w:t xml:space="preserve">(Table 2) </w:t>
      </w:r>
      <w:r>
        <w:t xml:space="preserve">had prediction error rates (RMSE = </w:t>
      </w:r>
      <w:r w:rsidR="00521D04">
        <w:t>7.1</w:t>
      </w:r>
      <w:r>
        <w:t xml:space="preserve">m) of a similar magnitude as that of prior studies (RMSE = 6 - 7.3m) predicting </w:t>
      </w:r>
      <w:r w:rsidR="00614827">
        <w:t>waterbody</w:t>
      </w:r>
      <w:r>
        <w:t xml:space="preserve"> depth at broad geographic extents (Hollister et al. 2011, Oliver et al. 2016, Messager et al. 2016). When only a single proxy measure was used, there was a difference in model sensitivity depending on if it was a horizontal distance measure or a </w:t>
      </w:r>
      <w:r>
        <w:lastRenderedPageBreak/>
        <w:t>vertical slope measure. In the case of a true slope and proxy distance combination, models were more accurate (± 4.</w:t>
      </w:r>
      <w:r w:rsidR="00521D04">
        <w:t>8</w:t>
      </w:r>
      <w:r>
        <w:t>m, 2</w:t>
      </w:r>
      <w:r w:rsidR="00521D04">
        <w:t>7</w:t>
      </w:r>
      <w:r>
        <w:t xml:space="preserve">%) than even the most accurate of prior studies (Hollister et al. 2011, Oliver et al. 2016, Messager et al. 2016). Conversely, models using a proxy slope and true distance combination had prediction error rates (± </w:t>
      </w:r>
      <w:r w:rsidR="00521D04">
        <w:t>7.3</w:t>
      </w:r>
      <w:r>
        <w:t>m, 6</w:t>
      </w:r>
      <w:r w:rsidR="00521D04">
        <w:t>4</w:t>
      </w:r>
      <w:r>
        <w:t xml:space="preserve">%) of a similar magnitude as that of the baseline proxy-proxy model (± </w:t>
      </w:r>
      <w:r w:rsidR="00521D04">
        <w:t>7.1</w:t>
      </w:r>
      <w:r>
        <w:t xml:space="preserve">m, </w:t>
      </w:r>
      <w:r w:rsidR="00521D04">
        <w:t>61</w:t>
      </w:r>
      <w:r>
        <w:t xml:space="preserve">%). The greater sensitivity of depth predictions to proxy slope measures relative to proxy distance measures may be explained by the fact that proxy slope measures were a more imperfect representation of true in-lake slopes relative to proxy versus true distances. We did not find evidence that the sensitivity of depth predictions to slope was dependent on variations in how these measures were calculated (Table S2). In a general sense, the sensitivity of depth predictions to slope help explain the relatively poor predictive performance of prior non-geometric </w:t>
      </w:r>
      <w:r w:rsidR="00614827">
        <w:t>waterbody</w:t>
      </w:r>
      <w:r>
        <w:t xml:space="preserve"> depth models given that they rely heavily on </w:t>
      </w:r>
      <w:r w:rsidR="00614827">
        <w:t>waterbody</w:t>
      </w:r>
      <w:r>
        <w:t xml:space="preserve"> area as a predictor (Messager et al. 2016, Oliver et al. 2016, Sobek et al. 2011) and both horizontal distance measures and vertical slope measures appear to be decoupled from </w:t>
      </w:r>
      <w:r w:rsidR="00614827">
        <w:t>waterbody</w:t>
      </w:r>
      <w:r>
        <w:t xml:space="preserve"> area (Fig. S8).</w:t>
      </w:r>
    </w:p>
    <w:p w14:paraId="050CF24F" w14:textId="2ADC7DA3" w:rsidR="00912272" w:rsidRPr="00497B70" w:rsidRDefault="00912272" w:rsidP="00912272">
      <w:pPr>
        <w:pStyle w:val="Heading2"/>
      </w:pPr>
      <w:r w:rsidRPr="00497B70">
        <w:t xml:space="preserve">Effects of </w:t>
      </w:r>
      <w:r w:rsidR="00614827">
        <w:t>waterbody</w:t>
      </w:r>
      <w:r w:rsidRPr="00497B70">
        <w:t xml:space="preserve"> shape and </w:t>
      </w:r>
      <w:r w:rsidR="00614827">
        <w:t>waterbody</w:t>
      </w:r>
      <w:r w:rsidRPr="00497B70">
        <w:t xml:space="preserve"> type on depth prediction error</w:t>
      </w:r>
    </w:p>
    <w:p w14:paraId="3D9B2F5E" w14:textId="58D77522" w:rsidR="00C7453B" w:rsidRDefault="00912272" w:rsidP="00912272">
      <w:pPr>
        <w:ind w:firstLine="720"/>
      </w:pPr>
      <w:r>
        <w:t xml:space="preserve">As expected, we found that the maximum depth of concave </w:t>
      </w:r>
      <w:r w:rsidR="005579CD">
        <w:t>waterbodies</w:t>
      </w:r>
      <w:r>
        <w:t xml:space="preserve"> was systematically overpredicted by a simple geometric model using proxy nearshore land slope (Fig. S1). However, contrary to our expectation, we did not observe underprediction of depth in convex </w:t>
      </w:r>
      <w:r w:rsidR="005579CD">
        <w:t>waterbodies</w:t>
      </w:r>
      <w:r>
        <w:t xml:space="preserve">. The reason we did not observe underprediction of the depth of convex </w:t>
      </w:r>
      <w:r w:rsidR="005579CD">
        <w:t>waterbodies</w:t>
      </w:r>
      <w:r>
        <w:t xml:space="preserve"> is likely because geometric depth itself was always greater than observed maximum depth owing to the fact that proxy distance is constrained to be greater than true distance. </w:t>
      </w:r>
      <w:r w:rsidR="00C7453B">
        <w:t xml:space="preserve">Given that models restricted to only concave waterbodies had low error (both in absolute and relative terms), this </w:t>
      </w:r>
      <w:r w:rsidR="00C7453B">
        <w:lastRenderedPageBreak/>
        <w:t>suggests that despite evidence of overprediction, t</w:t>
      </w:r>
      <w:r w:rsidR="00C7453B" w:rsidRPr="00A76FF7">
        <w:t xml:space="preserve">he cone model is an adequate representation </w:t>
      </w:r>
      <w:r w:rsidR="00C7453B">
        <w:t xml:space="preserve">of depth </w:t>
      </w:r>
      <w:r w:rsidR="00C7453B" w:rsidRPr="00A76FF7">
        <w:t>for these waterbodies.</w:t>
      </w:r>
    </w:p>
    <w:p w14:paraId="748FEC3A" w14:textId="77777777" w:rsidR="00912272" w:rsidRPr="00585940" w:rsidRDefault="00912272" w:rsidP="00912272">
      <w:pPr>
        <w:pStyle w:val="Heading2"/>
      </w:pPr>
      <w:r w:rsidRPr="00585940">
        <w:t>Future research</w:t>
      </w:r>
    </w:p>
    <w:p w14:paraId="6DB864F5" w14:textId="3AAE64D7" w:rsidR="00912272" w:rsidRDefault="00D32C63" w:rsidP="00912272">
      <w:pPr>
        <w:ind w:firstLine="720"/>
      </w:pPr>
      <w:r>
        <w:t xml:space="preserve">The only model parameterization that was more accurate than the most accurate of prior studies fitting models to waterbody depth data </w:t>
      </w:r>
      <w:r w:rsidR="00912272">
        <w:t xml:space="preserve">requires data on </w:t>
      </w:r>
      <w:r>
        <w:t xml:space="preserve">in-lake slope </w:t>
      </w:r>
      <w:r w:rsidR="00F73212">
        <w:t xml:space="preserve">(true slope, proxy distance) </w:t>
      </w:r>
      <w:r w:rsidR="00912272">
        <w:t xml:space="preserve">which is not available for all </w:t>
      </w:r>
      <w:r w:rsidR="005579CD">
        <w:t>waterbodies</w:t>
      </w:r>
      <w:r>
        <w:t xml:space="preserve"> thus it is not of practical use for general prediction</w:t>
      </w:r>
      <w:r w:rsidR="00912272">
        <w:t xml:space="preserve">. </w:t>
      </w:r>
      <w:r>
        <w:t>However, w</w:t>
      </w:r>
      <w:r w:rsidR="00912272">
        <w:t>e propose that the error rate of this model (± 4.</w:t>
      </w:r>
      <w:r w:rsidR="00562725">
        <w:t>8</w:t>
      </w:r>
      <w:r w:rsidR="00912272">
        <w:t>m, 2</w:t>
      </w:r>
      <w:r w:rsidR="00562725">
        <w:t>7</w:t>
      </w:r>
      <w:r w:rsidR="00912272">
        <w:t>%) be used as an out-of-sample prediction benchmark for future studies such that they should attempt to match it but not expect to exceed it.</w:t>
      </w:r>
    </w:p>
    <w:p w14:paraId="26DA4047" w14:textId="1662AE10" w:rsidR="00912272" w:rsidRDefault="00912272" w:rsidP="00912272">
      <w:pPr>
        <w:ind w:firstLine="720"/>
      </w:pPr>
      <w:r>
        <w:t xml:space="preserve">Because this most accurate model requires bathymetry data, this suggests that it may not be possible with current data and models to produce depth predictions for all </w:t>
      </w:r>
      <w:r w:rsidR="005579CD">
        <w:t>waterbodies</w:t>
      </w:r>
      <w:r>
        <w:t xml:space="preserve"> with error rates below about 5m or 30%. To achieve high prediction accuracy using data available for all </w:t>
      </w:r>
      <w:r w:rsidR="005579CD">
        <w:t>waterbodies</w:t>
      </w:r>
      <w:r>
        <w:t xml:space="preserve">, future studies could explore alternative modeling approaches such as ordinal modeling, which would capture whether or not a </w:t>
      </w:r>
      <w:r w:rsidR="00614827">
        <w:t>waterbody</w:t>
      </w:r>
      <w:r>
        <w:t xml:space="preserve"> crosses some important depth threshold but would not seek to predict a specific depth value, or emerging data types such as “topobathymetric” products that integrate both topographic and bathymetric data in a seamless fashion rather than treating them as separate entities. Topobathymetry would allow for more robust tests of the representativeness of geometric model inputs. Unfortunately, topobathymetric products are rare, have mostly been limited nearshore marine environments, and as such are not yet widely available for inland waters (Danielson et al. 2016).</w:t>
      </w:r>
      <w:r w:rsidR="003772BE">
        <w:t xml:space="preserve"> Other potential explanatory data </w:t>
      </w:r>
      <w:r w:rsidR="00713129">
        <w:t xml:space="preserve">include information on </w:t>
      </w:r>
      <w:r w:rsidR="00614827">
        <w:t>waterbody</w:t>
      </w:r>
      <w:r w:rsidR="003772BE">
        <w:t xml:space="preserve"> origin </w:t>
      </w:r>
      <w:r w:rsidR="00713129">
        <w:t>and development.</w:t>
      </w:r>
      <w:r w:rsidR="005579CD">
        <w:t xml:space="preserve"> Unfortunately, s</w:t>
      </w:r>
      <w:r w:rsidR="00713129">
        <w:t>uch “</w:t>
      </w:r>
      <w:r w:rsidR="00614827">
        <w:t>waterbody</w:t>
      </w:r>
      <w:r w:rsidR="00713129">
        <w:t xml:space="preserve"> ontogeny” data is presently available only for select regions and the very largest </w:t>
      </w:r>
      <w:r w:rsidR="005579CD">
        <w:t>waterbodies</w:t>
      </w:r>
      <w:r w:rsidR="00713129">
        <w:t xml:space="preserve"> (Sharma and Byrne 2011)</w:t>
      </w:r>
      <w:r w:rsidR="003772BE">
        <w:t>.</w:t>
      </w:r>
    </w:p>
    <w:p w14:paraId="776D2037" w14:textId="1BE8F622" w:rsidR="00912272" w:rsidRDefault="00912272" w:rsidP="00912272">
      <w:pPr>
        <w:ind w:firstLine="720"/>
      </w:pPr>
      <w:r>
        <w:lastRenderedPageBreak/>
        <w:t xml:space="preserve">Finally, our findings indicate that geometry measures differ according to </w:t>
      </w:r>
      <w:r w:rsidR="00614827">
        <w:t>waterbody</w:t>
      </w:r>
      <w:r>
        <w:t xml:space="preserve"> cross-section shape. This makes it an attractive target for inclusion in depth prediction models. Unfortunately, identifying a </w:t>
      </w:r>
      <w:r w:rsidR="00614827">
        <w:t>waterbody</w:t>
      </w:r>
      <w:r>
        <w:t xml:space="preserve">’s cross-section shape requires bathymetry data which is unavailable for most </w:t>
      </w:r>
      <w:r w:rsidR="005579CD">
        <w:t>waterbodies</w:t>
      </w:r>
      <w:r>
        <w:t>. However, given the conceptual links between cross-section shape, glaciation, and sedimentation (Johansson et al. 2007) it may be advantageous for future studies to compile data on sedimentation to determine if this data can be used to predict cross-section shape and boost depth prediction accuracy.</w:t>
      </w:r>
      <w:r w:rsidR="00BE518B">
        <w:t xml:space="preserve"> We note that such data does not currently exist for large numbers of waterbodies.</w:t>
      </w:r>
    </w:p>
    <w:p w14:paraId="2B2A7A39" w14:textId="77777777" w:rsidR="00912272" w:rsidRDefault="00912272" w:rsidP="00912272">
      <w:pPr>
        <w:pStyle w:val="Heading1"/>
      </w:pPr>
      <w:r w:rsidRPr="00C54405">
        <w:t>C</w:t>
      </w:r>
      <w:r>
        <w:t>onclusion</w:t>
      </w:r>
    </w:p>
    <w:p w14:paraId="3812595A" w14:textId="537414D0" w:rsidR="0003145A" w:rsidRDefault="00912272" w:rsidP="00912272">
      <w:pPr>
        <w:ind w:firstLine="720"/>
      </w:pPr>
      <w:r>
        <w:t xml:space="preserve">To our knowledge, the present study is the largest and most comprehensive test to date of </w:t>
      </w:r>
      <w:r w:rsidR="00CC7530">
        <w:t xml:space="preserve">the </w:t>
      </w:r>
      <w:r>
        <w:t xml:space="preserve">geometric </w:t>
      </w:r>
      <w:r w:rsidR="00CC7530">
        <w:t xml:space="preserve">cone </w:t>
      </w:r>
      <w:r>
        <w:t xml:space="preserve">model of </w:t>
      </w:r>
      <w:r w:rsidR="00614827">
        <w:t>waterbody</w:t>
      </w:r>
      <w:r>
        <w:t xml:space="preserve"> depth. Using bathymetry data on approximately 5,000 </w:t>
      </w:r>
      <w:r w:rsidR="005579CD">
        <w:t>waterbodies</w:t>
      </w:r>
      <w:r>
        <w:t xml:space="preserve">, we show that proxy slope measures are not representative of true in-lake slope and this leads to </w:t>
      </w:r>
      <w:r w:rsidR="0003145A">
        <w:t xml:space="preserve">overestimates of </w:t>
      </w:r>
      <w:r>
        <w:t xml:space="preserve">depth </w:t>
      </w:r>
      <w:r w:rsidR="0003145A">
        <w:t>in</w:t>
      </w:r>
      <w:r>
        <w:t xml:space="preserve"> concave and reservoir </w:t>
      </w:r>
      <w:r w:rsidR="005579CD">
        <w:t>waterbodies</w:t>
      </w:r>
      <w:r>
        <w:t xml:space="preserve">. Despite these apparent biases, overall prediction accuracy was equivalent to that of prior depth prediction studies (± 6-7m). </w:t>
      </w:r>
      <w:r w:rsidR="0003145A">
        <w:t>In addition, models restricted to only concave waterbodies had low error (both in absolute and relative terms) suggesting</w:t>
      </w:r>
      <w:r w:rsidR="00A76FF7" w:rsidRPr="00A76FF7">
        <w:t xml:space="preserve"> that the cone model is an adequate representation </w:t>
      </w:r>
      <w:r w:rsidR="009C76B8">
        <w:t xml:space="preserve">of depth </w:t>
      </w:r>
      <w:r w:rsidR="00A76FF7" w:rsidRPr="00A76FF7">
        <w:t>for these waterbodies.</w:t>
      </w:r>
    </w:p>
    <w:p w14:paraId="4720299C" w14:textId="4F2EBCA6" w:rsidR="0040689F" w:rsidRDefault="00912272" w:rsidP="00912272">
      <w:pPr>
        <w:ind w:firstLine="720"/>
      </w:pPr>
      <w:r>
        <w:t>Only our models using a true measure of in-lake slope</w:t>
      </w:r>
      <w:r w:rsidR="005A06D7">
        <w:t xml:space="preserve"> </w:t>
      </w:r>
      <w:r>
        <w:t>had greater accuracy than that of prior studies (± 4.</w:t>
      </w:r>
      <w:r w:rsidR="005A06D7">
        <w:t>8</w:t>
      </w:r>
      <w:r>
        <w:t xml:space="preserve">m, </w:t>
      </w:r>
      <w:r w:rsidR="005A06D7">
        <w:t>27</w:t>
      </w:r>
      <w:r>
        <w:t xml:space="preserve">%). </w:t>
      </w:r>
      <w:r w:rsidR="005A06D7">
        <w:t xml:space="preserve">Given that this model requires data which is only available for waterbodies with bathymetry data, it is of limited use for general depth prediction. </w:t>
      </w:r>
      <w:r>
        <w:t xml:space="preserve">Lack of improved prediction accuracy (short of including data that is unavailable for most </w:t>
      </w:r>
      <w:r w:rsidR="005579CD">
        <w:t>waterbodies</w:t>
      </w:r>
      <w:r>
        <w:t>) suggests that improved prediction may require new types of data or novel analysis techniques.</w:t>
      </w:r>
    </w:p>
    <w:p w14:paraId="0A4E24AC" w14:textId="77777777" w:rsidR="0040689F" w:rsidRDefault="0040689F" w:rsidP="00E9671D"/>
    <w:p w14:paraId="6A11BE7F" w14:textId="2178B393" w:rsidR="00912272" w:rsidRDefault="0040689F" w:rsidP="00E9671D">
      <w:pPr>
        <w:rPr>
          <w:b/>
        </w:rPr>
      </w:pPr>
      <w:r w:rsidRPr="00E9671D">
        <w:rPr>
          <w:b/>
        </w:rPr>
        <w:t>DATA AVAILABILITY</w:t>
      </w:r>
      <w:r w:rsidR="00912272" w:rsidRPr="00E9671D">
        <w:rPr>
          <w:b/>
        </w:rPr>
        <w:t xml:space="preserve"> </w:t>
      </w:r>
    </w:p>
    <w:p w14:paraId="758120B8" w14:textId="4F080133" w:rsidR="00851884" w:rsidRPr="0040689F" w:rsidRDefault="0040689F" w:rsidP="00E9671D">
      <w:r w:rsidRPr="00E9671D">
        <w:t xml:space="preserve">All data </w:t>
      </w:r>
      <w:r>
        <w:t xml:space="preserve">used in the study is available at [Figshare DOI]. All </w:t>
      </w:r>
      <w:r w:rsidRPr="00E9671D">
        <w:t>code for data processing, model fitting, and model evaluation is available at [</w:t>
      </w:r>
      <w:r>
        <w:t>Zenodo DOI</w:t>
      </w:r>
      <w:r w:rsidRPr="00E9671D">
        <w:t>].</w:t>
      </w:r>
    </w:p>
    <w:p w14:paraId="0895FE7F" w14:textId="77777777" w:rsidR="0040689F" w:rsidRDefault="0040689F" w:rsidP="00912272">
      <w:pPr>
        <w:spacing w:line="324" w:lineRule="auto"/>
        <w:rPr>
          <w:b/>
        </w:rPr>
      </w:pPr>
    </w:p>
    <w:p w14:paraId="7797E7DE" w14:textId="77777777" w:rsidR="00912272" w:rsidRDefault="00912272" w:rsidP="00912272">
      <w:pPr>
        <w:spacing w:line="324" w:lineRule="auto"/>
        <w:rPr>
          <w:b/>
        </w:rPr>
      </w:pPr>
      <w:r>
        <w:rPr>
          <w:b/>
        </w:rPr>
        <w:t>REFERENCES</w:t>
      </w:r>
    </w:p>
    <w:p w14:paraId="58AD508F" w14:textId="77777777" w:rsidR="00A50253" w:rsidRDefault="00A50253" w:rsidP="003D27D5">
      <w:pPr>
        <w:spacing w:line="240" w:lineRule="auto"/>
        <w:ind w:left="720" w:hanging="720"/>
      </w:pPr>
      <w:r>
        <w:t>Agafonkin V. 2019. A JS library for finding optimal label position inside a polygon</w:t>
      </w:r>
      <w:r w:rsidR="002B05EC">
        <w:t>.</w:t>
      </w:r>
      <w:r>
        <w:t xml:space="preserve">  https://github.com/mapbox/polylabel</w:t>
      </w:r>
    </w:p>
    <w:p w14:paraId="0D0B940D" w14:textId="77777777" w:rsidR="00A50253" w:rsidRDefault="00A50253" w:rsidP="00D7091D">
      <w:pPr>
        <w:spacing w:line="240" w:lineRule="auto"/>
        <w:ind w:left="720" w:hanging="720"/>
      </w:pPr>
    </w:p>
    <w:p w14:paraId="28150BEE" w14:textId="77777777" w:rsidR="00A50253" w:rsidRDefault="00A50253" w:rsidP="003D27D5">
      <w:pPr>
        <w:spacing w:line="240" w:lineRule="auto"/>
        <w:ind w:left="720" w:hanging="720"/>
      </w:pPr>
      <w:r>
        <w:t>Blais JM, Kalff J. 1995. The influence of lake morphometry on sediment focusing. Limnol Oceanogr</w:t>
      </w:r>
      <w:r w:rsidR="002B05EC">
        <w:t>.</w:t>
      </w:r>
      <w:r>
        <w:t xml:space="preserve"> 40(3):582–588. </w:t>
      </w:r>
    </w:p>
    <w:p w14:paraId="0E27B00A" w14:textId="77777777" w:rsidR="00A50253" w:rsidRDefault="00A50253" w:rsidP="003D27D5">
      <w:pPr>
        <w:spacing w:line="240" w:lineRule="auto"/>
        <w:ind w:left="720" w:hanging="720"/>
      </w:pPr>
    </w:p>
    <w:p w14:paraId="01E33827" w14:textId="77777777" w:rsidR="00A50253" w:rsidRDefault="00A50253" w:rsidP="003D27D5">
      <w:pPr>
        <w:spacing w:line="240" w:lineRule="auto"/>
        <w:ind w:left="720" w:hanging="720"/>
      </w:pPr>
      <w:r>
        <w:t>Branstrator DK. 2009. Origins of types of lake basins. In: Encyclopedia of inland waters.  Elsevier Inc.; p. 613–624.</w:t>
      </w:r>
    </w:p>
    <w:p w14:paraId="60061E4C" w14:textId="77777777" w:rsidR="00A50253" w:rsidRDefault="00A50253" w:rsidP="003D27D5">
      <w:pPr>
        <w:spacing w:line="240" w:lineRule="auto"/>
        <w:ind w:left="720" w:hanging="720"/>
      </w:pPr>
    </w:p>
    <w:p w14:paraId="3E8C8574" w14:textId="77777777" w:rsidR="00A50253" w:rsidRPr="00A50253" w:rsidRDefault="00A50253" w:rsidP="003D27D5">
      <w:pPr>
        <w:spacing w:line="240" w:lineRule="auto"/>
        <w:ind w:left="720" w:hanging="720"/>
        <w:rPr>
          <w:lang w:val="sv-SE"/>
        </w:rPr>
      </w:pPr>
      <w:r>
        <w:t xml:space="preserve">Cael BB, Heathcote AJ, Seekell DA. 2017. The volume and mean depth of Earth’s lakes. </w:t>
      </w:r>
      <w:r w:rsidRPr="00A50253">
        <w:rPr>
          <w:lang w:val="sv-SE"/>
        </w:rPr>
        <w:t>Geophys Res Lett</w:t>
      </w:r>
      <w:r w:rsidR="002B05EC">
        <w:rPr>
          <w:lang w:val="sv-SE"/>
        </w:rPr>
        <w:t>.</w:t>
      </w:r>
      <w:r w:rsidRPr="00A50253">
        <w:rPr>
          <w:lang w:val="sv-SE"/>
        </w:rPr>
        <w:t xml:space="preserve"> 44(1):209–218. </w:t>
      </w:r>
    </w:p>
    <w:p w14:paraId="44EAFD9C" w14:textId="77777777" w:rsidR="00A50253" w:rsidRDefault="00A50253" w:rsidP="003D27D5">
      <w:pPr>
        <w:spacing w:line="240" w:lineRule="auto"/>
        <w:ind w:left="720" w:hanging="720"/>
        <w:rPr>
          <w:lang w:val="sv-SE"/>
        </w:rPr>
      </w:pPr>
    </w:p>
    <w:p w14:paraId="76D50FF3" w14:textId="77777777" w:rsidR="00A50253" w:rsidRDefault="00A50253" w:rsidP="003D27D5">
      <w:pPr>
        <w:spacing w:line="240" w:lineRule="auto"/>
        <w:ind w:left="720" w:hanging="720"/>
      </w:pPr>
      <w:r w:rsidRPr="00A50253">
        <w:rPr>
          <w:lang w:val="sv-SE"/>
        </w:rPr>
        <w:t xml:space="preserve">Danielson JJ, Poppenga SK, Brock JC, Evans GA, Tyler DJ, Gesch DB, Thatcher CA, Barras JA. 2016. </w:t>
      </w:r>
      <w:r>
        <w:t>Topobathymetric Elevation Model Development using a New Methodology: Coastal National Elevation Database. Journal of Coastal Research</w:t>
      </w:r>
      <w:r w:rsidR="00160AE3">
        <w:t>.</w:t>
      </w:r>
      <w:r>
        <w:t xml:space="preserve"> 76:75–89. </w:t>
      </w:r>
    </w:p>
    <w:p w14:paraId="4B94D5A5" w14:textId="77777777" w:rsidR="00A50253" w:rsidRDefault="00A50253" w:rsidP="003D27D5">
      <w:pPr>
        <w:spacing w:line="240" w:lineRule="auto"/>
        <w:ind w:left="720" w:hanging="720"/>
      </w:pPr>
    </w:p>
    <w:p w14:paraId="5B899642" w14:textId="77777777" w:rsidR="00A50253" w:rsidRDefault="00A50253" w:rsidP="00B76AFE">
      <w:pPr>
        <w:spacing w:line="240" w:lineRule="auto"/>
        <w:ind w:left="720" w:hanging="720"/>
      </w:pPr>
      <w:r>
        <w:t>Fee EJ, Hecky RE, Kasian SEM, Cruikshank DR. 1996. Effects of lake size, water clarity, and climatic variability on mixing depths in Canadian Shield lakes. Limnology and Oceanography</w:t>
      </w:r>
      <w:r w:rsidR="002B05EC">
        <w:t>.</w:t>
      </w:r>
      <w:r>
        <w:t xml:space="preserve"> 41(5):912–920. </w:t>
      </w:r>
    </w:p>
    <w:p w14:paraId="3DEEC669" w14:textId="77777777" w:rsidR="00B76AFE" w:rsidRDefault="00B76AFE" w:rsidP="00B76AFE">
      <w:pPr>
        <w:spacing w:line="240" w:lineRule="auto"/>
        <w:ind w:left="720" w:hanging="720"/>
      </w:pPr>
    </w:p>
    <w:p w14:paraId="3A0F6DF3" w14:textId="77777777" w:rsidR="003D27D5" w:rsidRDefault="00A50253" w:rsidP="00347C66">
      <w:pPr>
        <w:spacing w:line="240" w:lineRule="auto"/>
        <w:ind w:left="720" w:hanging="720"/>
      </w:pPr>
      <w:r>
        <w:t>Getirana A, Jung HC, Tseng K-H. 2018. Deriving three dimensional reservoir bathymetry from multi-satellite datasets. Remote Sensing of Environment</w:t>
      </w:r>
      <w:r w:rsidR="002B05EC">
        <w:t>.</w:t>
      </w:r>
      <w:r>
        <w:t xml:space="preserve"> 217:366–374. </w:t>
      </w:r>
    </w:p>
    <w:p w14:paraId="3656B9AB" w14:textId="77777777" w:rsidR="00347C66" w:rsidRDefault="00347C66" w:rsidP="00347C66">
      <w:pPr>
        <w:spacing w:line="240" w:lineRule="auto"/>
        <w:ind w:left="720" w:hanging="720"/>
      </w:pPr>
    </w:p>
    <w:p w14:paraId="6DDEA4B6" w14:textId="77777777" w:rsidR="00A50253" w:rsidRDefault="00A50253" w:rsidP="003D27D5">
      <w:pPr>
        <w:spacing w:line="240" w:lineRule="auto"/>
        <w:ind w:left="720" w:hanging="720"/>
      </w:pPr>
      <w:r>
        <w:t>Gorham. 1958. The Physical Limnology of Northern Britain: an Epitome of the Bathymetrical Survey of the Scottish Freshwater Lochs, 1897.--1909. Limnology and Oceanography.:11.</w:t>
      </w:r>
    </w:p>
    <w:p w14:paraId="45FB0818" w14:textId="77777777" w:rsidR="003D27D5" w:rsidRDefault="003D27D5" w:rsidP="003D27D5">
      <w:pPr>
        <w:spacing w:line="240" w:lineRule="auto"/>
        <w:ind w:left="720" w:hanging="720"/>
      </w:pPr>
    </w:p>
    <w:p w14:paraId="295E0F0D" w14:textId="77777777" w:rsidR="00A50253" w:rsidRDefault="00A50253" w:rsidP="003D27D5">
      <w:pPr>
        <w:spacing w:line="240" w:lineRule="auto"/>
        <w:ind w:left="720" w:hanging="720"/>
      </w:pPr>
      <w:r>
        <w:t>Hakanson L. 1977. On Lake Form, Lake Volume and Lake Hypsographic Survey. Geografiska Annaler Series A, Physical Geography.:31.</w:t>
      </w:r>
    </w:p>
    <w:p w14:paraId="049F31CB" w14:textId="77777777" w:rsidR="003D27D5" w:rsidRDefault="003D27D5" w:rsidP="003D27D5">
      <w:pPr>
        <w:spacing w:line="240" w:lineRule="auto"/>
        <w:ind w:left="720" w:hanging="720"/>
      </w:pPr>
    </w:p>
    <w:p w14:paraId="6AE0C4C0" w14:textId="77777777" w:rsidR="00A50253" w:rsidRDefault="00A50253" w:rsidP="003D27D5">
      <w:pPr>
        <w:spacing w:line="240" w:lineRule="auto"/>
        <w:ind w:left="720" w:hanging="720"/>
      </w:pPr>
      <w:r>
        <w:t>Håkanson L. 1981. On lake bottom dynamics—the energy–topography factor. Canadian Journal of Earth Sciences</w:t>
      </w:r>
      <w:r w:rsidR="002B05EC">
        <w:t>.</w:t>
      </w:r>
      <w:r>
        <w:t xml:space="preserve"> 18(5):899–909. </w:t>
      </w:r>
    </w:p>
    <w:p w14:paraId="53128261" w14:textId="77777777" w:rsidR="003D27D5" w:rsidRDefault="003D27D5" w:rsidP="003D27D5">
      <w:pPr>
        <w:spacing w:line="240" w:lineRule="auto"/>
        <w:ind w:left="720" w:hanging="720"/>
        <w:rPr>
          <w:lang w:val="da-DK"/>
        </w:rPr>
      </w:pPr>
    </w:p>
    <w:p w14:paraId="16AF123B" w14:textId="77777777" w:rsidR="00A50253" w:rsidRDefault="00A50253" w:rsidP="003D27D5">
      <w:pPr>
        <w:spacing w:line="240" w:lineRule="auto"/>
        <w:ind w:left="720" w:hanging="720"/>
      </w:pPr>
      <w:r w:rsidRPr="00A50253">
        <w:rPr>
          <w:lang w:val="da-DK"/>
        </w:rPr>
        <w:t xml:space="preserve">Hayashi M, van der Kamp G. 2000. </w:t>
      </w:r>
      <w:r>
        <w:t>Simple equations to represent the volume–area–depth relations of shallow wetlands in small topographic depressions. Journal of Hydrology</w:t>
      </w:r>
      <w:r w:rsidR="002B05EC">
        <w:t>.</w:t>
      </w:r>
      <w:r>
        <w:t xml:space="preserve"> 237(1–2):74–85. </w:t>
      </w:r>
    </w:p>
    <w:p w14:paraId="62486C05" w14:textId="77777777" w:rsidR="003D27D5" w:rsidRDefault="003D27D5" w:rsidP="003D27D5">
      <w:pPr>
        <w:spacing w:line="240" w:lineRule="auto"/>
        <w:ind w:left="720" w:hanging="720"/>
      </w:pPr>
    </w:p>
    <w:p w14:paraId="6DFE2BC2" w14:textId="77777777" w:rsidR="00A50253" w:rsidRDefault="00A50253" w:rsidP="003D27D5">
      <w:pPr>
        <w:spacing w:line="240" w:lineRule="auto"/>
        <w:ind w:left="720" w:hanging="720"/>
      </w:pPr>
      <w:r>
        <w:lastRenderedPageBreak/>
        <w:t>Heathcote AJ, del Giorgio PA, Prairie YT, Brickman D. 2015. Predicting bathymetric features of lakes from the topography of their surrounding landscape. Canadian Journal of Fisheries and Aquatic Sciences</w:t>
      </w:r>
      <w:r w:rsidR="002B05EC">
        <w:t>.</w:t>
      </w:r>
      <w:r>
        <w:t xml:space="preserve"> 72(5):643–650.</w:t>
      </w:r>
    </w:p>
    <w:p w14:paraId="4101652C" w14:textId="77777777" w:rsidR="003D27D5" w:rsidRDefault="003D27D5" w:rsidP="003D27D5">
      <w:pPr>
        <w:spacing w:line="240" w:lineRule="auto"/>
        <w:ind w:left="720" w:hanging="720"/>
      </w:pPr>
    </w:p>
    <w:p w14:paraId="5A5AD348" w14:textId="0122EAA8" w:rsidR="00A50253" w:rsidRDefault="00A50253" w:rsidP="003D27D5">
      <w:pPr>
        <w:spacing w:line="240" w:lineRule="auto"/>
        <w:ind w:left="720" w:hanging="720"/>
      </w:pPr>
      <w:r>
        <w:t>Hijmans RJ. 2019. raster: Geographic data analysis and modeling</w:t>
      </w:r>
      <w:r w:rsidR="002B05EC">
        <w:t>.</w:t>
      </w:r>
      <w:r>
        <w:t xml:space="preserve">  https://</w:t>
      </w:r>
      <w:r w:rsidR="00026E85">
        <w:t>rspatial.org/raster</w:t>
      </w:r>
    </w:p>
    <w:p w14:paraId="4B99056E" w14:textId="77777777" w:rsidR="003D27D5" w:rsidRDefault="003D27D5" w:rsidP="003D27D5">
      <w:pPr>
        <w:spacing w:line="240" w:lineRule="auto"/>
        <w:ind w:left="720" w:hanging="720"/>
      </w:pPr>
    </w:p>
    <w:p w14:paraId="4E4676C3" w14:textId="77777777" w:rsidR="00A50253" w:rsidRDefault="00A50253" w:rsidP="003D27D5">
      <w:pPr>
        <w:spacing w:line="240" w:lineRule="auto"/>
        <w:ind w:left="720" w:hanging="720"/>
      </w:pPr>
      <w:r>
        <w:t>Hollister J, Shah T. 2017. elevatr: Access elevation data from various APIs</w:t>
      </w:r>
      <w:r w:rsidR="002B05EC">
        <w:t>.</w:t>
      </w:r>
      <w:r>
        <w:t xml:space="preserve">  http://github.com/usepa/elevatr</w:t>
      </w:r>
    </w:p>
    <w:p w14:paraId="1299C43A" w14:textId="77777777" w:rsidR="003D27D5" w:rsidRDefault="003D27D5" w:rsidP="003D27D5">
      <w:pPr>
        <w:spacing w:line="240" w:lineRule="auto"/>
        <w:ind w:left="720" w:hanging="720"/>
      </w:pPr>
    </w:p>
    <w:p w14:paraId="47AB11D1" w14:textId="77777777" w:rsidR="00A50253" w:rsidRDefault="00A50253" w:rsidP="003D27D5">
      <w:pPr>
        <w:spacing w:line="240" w:lineRule="auto"/>
        <w:ind w:left="720" w:hanging="720"/>
      </w:pPr>
      <w:r w:rsidRPr="003D27D5">
        <w:rPr>
          <w:lang w:val="fi-FI"/>
        </w:rPr>
        <w:t xml:space="preserve">Hollister, Milstead WB, Urrutia MA. 2011. </w:t>
      </w:r>
      <w:r>
        <w:t xml:space="preserve">Predicting maximum lake depth from surrounding topography. PloS one. 6(9):e25764. </w:t>
      </w:r>
    </w:p>
    <w:p w14:paraId="4DDBEF00" w14:textId="77777777" w:rsidR="003D27D5" w:rsidRDefault="003D27D5" w:rsidP="003D27D5">
      <w:pPr>
        <w:spacing w:line="240" w:lineRule="auto"/>
        <w:ind w:left="720" w:hanging="720"/>
        <w:rPr>
          <w:lang w:val="fi-FI"/>
        </w:rPr>
      </w:pPr>
    </w:p>
    <w:p w14:paraId="57DE121B" w14:textId="77777777" w:rsidR="003D27D5" w:rsidRDefault="00A50253" w:rsidP="00972FF3">
      <w:pPr>
        <w:spacing w:line="240" w:lineRule="auto"/>
        <w:ind w:left="720" w:hanging="720"/>
      </w:pPr>
      <w:r w:rsidRPr="00A50253">
        <w:rPr>
          <w:lang w:val="fi-FI"/>
        </w:rPr>
        <w:t xml:space="preserve">Johansson H, Brolin AA, Håkanson L. 2007. </w:t>
      </w:r>
      <w:r>
        <w:t>New Approaches to the Modelling of Lake Basin Morphometry. Environmental Modeling &amp; Assessment</w:t>
      </w:r>
      <w:r w:rsidR="002B05EC">
        <w:t>.</w:t>
      </w:r>
      <w:r>
        <w:t xml:space="preserve"> [accessed 2019 May 7] 12(3):213–228. </w:t>
      </w:r>
    </w:p>
    <w:p w14:paraId="3461D779" w14:textId="77777777" w:rsidR="00972FF3" w:rsidRDefault="00972FF3" w:rsidP="00972FF3">
      <w:pPr>
        <w:spacing w:line="240" w:lineRule="auto"/>
        <w:ind w:left="720" w:hanging="720"/>
      </w:pPr>
    </w:p>
    <w:p w14:paraId="1036E5BB" w14:textId="77777777" w:rsidR="00A50253" w:rsidRDefault="00A50253" w:rsidP="003D27D5">
      <w:pPr>
        <w:spacing w:line="240" w:lineRule="auto"/>
        <w:ind w:left="720" w:hanging="720"/>
      </w:pPr>
      <w:r>
        <w:t>Lanza GR, Silvey J. 1985. Interactions of reservoir microbiota: eutrophication—related environmental problems. In: Microbial processes in reservoirs.  Springer; p. 99–119.</w:t>
      </w:r>
    </w:p>
    <w:p w14:paraId="3CF2D8B6" w14:textId="77777777" w:rsidR="003D27D5" w:rsidRDefault="003D27D5" w:rsidP="003D27D5">
      <w:pPr>
        <w:spacing w:line="240" w:lineRule="auto"/>
        <w:ind w:left="720" w:hanging="720"/>
      </w:pPr>
    </w:p>
    <w:p w14:paraId="44178FF9" w14:textId="77777777" w:rsidR="00A50253" w:rsidRDefault="00A50253" w:rsidP="003D27D5">
      <w:pPr>
        <w:spacing w:line="240" w:lineRule="auto"/>
        <w:ind w:left="720" w:hanging="720"/>
      </w:pPr>
      <w:r>
        <w:t>Larsson J. 2019. polylabelr: find the pole of inaccessibility (visual center) of a polygon</w:t>
      </w:r>
      <w:r w:rsidR="002B05EC">
        <w:t>.</w:t>
      </w:r>
      <w:r>
        <w:t xml:space="preserve">  https://github.com/jolars/polylabelr</w:t>
      </w:r>
    </w:p>
    <w:p w14:paraId="0FB78278" w14:textId="77777777" w:rsidR="003D27D5" w:rsidRDefault="003D27D5" w:rsidP="003D27D5">
      <w:pPr>
        <w:spacing w:line="240" w:lineRule="auto"/>
        <w:ind w:left="720" w:hanging="720"/>
      </w:pPr>
    </w:p>
    <w:p w14:paraId="0EE8953A" w14:textId="77777777" w:rsidR="00A50253" w:rsidRDefault="00A50253" w:rsidP="003D27D5">
      <w:pPr>
        <w:spacing w:line="240" w:lineRule="auto"/>
        <w:ind w:left="720" w:hanging="720"/>
      </w:pPr>
      <w:r>
        <w:t>Lehner B, Liermann CR, Revenga C, Vörösmarty C, Fekete B, Crouzet P, Döll P, Endejan M, Frenken K, Magome J, et al. 2011. High-resolution mapping of the world’s reservoirs and dams for sustainable river-flow management. Frontiers in Ecology and the Environment</w:t>
      </w:r>
      <w:r w:rsidR="002B05EC">
        <w:t>.</w:t>
      </w:r>
      <w:r>
        <w:t xml:space="preserve"> 9(9):494–502. </w:t>
      </w:r>
    </w:p>
    <w:p w14:paraId="1FC39945" w14:textId="77777777" w:rsidR="003D27D5" w:rsidRDefault="003D27D5" w:rsidP="003D27D5">
      <w:pPr>
        <w:spacing w:line="240" w:lineRule="auto"/>
        <w:ind w:left="720" w:hanging="720"/>
      </w:pPr>
    </w:p>
    <w:p w14:paraId="252A3E84" w14:textId="77777777" w:rsidR="00A50253" w:rsidRDefault="00A50253" w:rsidP="003D27D5">
      <w:pPr>
        <w:spacing w:line="240" w:lineRule="auto"/>
        <w:ind w:left="720" w:hanging="720"/>
      </w:pPr>
      <w:r>
        <w:t>Li M, Peng C, Zhu Q, Zhou X, Yang G, Song X, Zhang K. 2020. The significant contribution of lake depth in regulating global lake diffusive methane emissions. Water Research</w:t>
      </w:r>
      <w:r w:rsidR="002B05EC">
        <w:t>.</w:t>
      </w:r>
      <w:r>
        <w:t xml:space="preserve">115465. </w:t>
      </w:r>
    </w:p>
    <w:p w14:paraId="0562CB0E" w14:textId="77777777" w:rsidR="003D27D5" w:rsidRDefault="003D27D5" w:rsidP="003D27D5">
      <w:pPr>
        <w:spacing w:line="240" w:lineRule="auto"/>
        <w:ind w:left="720" w:hanging="720"/>
      </w:pPr>
    </w:p>
    <w:p w14:paraId="7B60DF8C" w14:textId="77777777" w:rsidR="00A50253" w:rsidRDefault="00A50253" w:rsidP="003D27D5">
      <w:pPr>
        <w:spacing w:line="240" w:lineRule="auto"/>
        <w:ind w:left="720" w:hanging="720"/>
      </w:pPr>
      <w:r>
        <w:t xml:space="preserve">Messager ML, Lehner B, Grill G, Nedeva I, Schmitt O. 2016. Estimating the volume and age of water stored in global lakes using a geo-statistical approach. Nature Communications. 7:13603. </w:t>
      </w:r>
    </w:p>
    <w:p w14:paraId="34CE0A41" w14:textId="77777777" w:rsidR="003D27D5" w:rsidRDefault="003D27D5" w:rsidP="003D27D5">
      <w:pPr>
        <w:spacing w:line="240" w:lineRule="auto"/>
        <w:ind w:left="720" w:hanging="720"/>
      </w:pPr>
    </w:p>
    <w:p w14:paraId="3F7F212D" w14:textId="77777777" w:rsidR="00A50253" w:rsidRDefault="00A50253" w:rsidP="003D27D5">
      <w:pPr>
        <w:spacing w:line="240" w:lineRule="auto"/>
        <w:ind w:left="720" w:hanging="720"/>
      </w:pPr>
      <w:r>
        <w:t xml:space="preserve">Neumann J. 1959. Maximum depth and average depth of lakes. Journal of the Fisheries Board of Canada. 16(6):923–927. </w:t>
      </w:r>
    </w:p>
    <w:p w14:paraId="62EBF3C5" w14:textId="77777777" w:rsidR="003D27D5" w:rsidRDefault="003D27D5" w:rsidP="003D27D5">
      <w:pPr>
        <w:spacing w:line="240" w:lineRule="auto"/>
        <w:ind w:left="720" w:hanging="720"/>
      </w:pPr>
    </w:p>
    <w:p w14:paraId="4B833D91" w14:textId="77777777" w:rsidR="00A50253" w:rsidRDefault="00A50253" w:rsidP="003D27D5">
      <w:pPr>
        <w:spacing w:line="240" w:lineRule="auto"/>
        <w:ind w:left="720" w:hanging="720"/>
      </w:pPr>
      <w:r>
        <w:t>Oliver SK, Soranno PA, Fergus CE, Wagner T, Winslow LA, Scott CE, Webster KE, Downing JA, Stanley EH. 2016. Prediction of lake depth across a 17-state region in the United States. Inland Waters. 6(3):314–324.</w:t>
      </w:r>
    </w:p>
    <w:p w14:paraId="6D98A12B" w14:textId="77777777" w:rsidR="003D27D5" w:rsidRDefault="003D27D5" w:rsidP="003D27D5">
      <w:pPr>
        <w:spacing w:line="240" w:lineRule="auto"/>
        <w:ind w:left="720" w:hanging="720"/>
      </w:pPr>
    </w:p>
    <w:p w14:paraId="6B81BAB4" w14:textId="3390DC70" w:rsidR="00A50253" w:rsidRDefault="00A50253" w:rsidP="003D27D5">
      <w:pPr>
        <w:spacing w:line="240" w:lineRule="auto"/>
        <w:ind w:left="720" w:hanging="720"/>
      </w:pPr>
      <w:r>
        <w:t xml:space="preserve">Polus S, Danila L, Wang Q, Tan P-N, Zhou J, Cheruvelil KS, Soranno PA. </w:t>
      </w:r>
      <w:r w:rsidR="008A492D">
        <w:t>202</w:t>
      </w:r>
      <w:r w:rsidR="002E65E0">
        <w:t>1</w:t>
      </w:r>
      <w:r>
        <w:t>. LAGOS-US: RSVR v1.0: Module of the classification of lakes that identifies the probability of a lake being a natural lake or a reservoir for lakes in the conterminous U.S. greater than or equal to 4 ha.</w:t>
      </w:r>
      <w:r w:rsidR="002E65E0">
        <w:t xml:space="preserve"> </w:t>
      </w:r>
      <w:r w:rsidR="002E65E0" w:rsidRPr="002E65E0">
        <w:t>https://github.com/cont-limno/lagosus-reservoir</w:t>
      </w:r>
    </w:p>
    <w:p w14:paraId="2946DB82" w14:textId="77777777" w:rsidR="003D27D5" w:rsidRDefault="003D27D5" w:rsidP="003D27D5">
      <w:pPr>
        <w:spacing w:line="240" w:lineRule="auto"/>
        <w:ind w:left="720" w:hanging="720"/>
      </w:pPr>
    </w:p>
    <w:p w14:paraId="49E578BC" w14:textId="77777777" w:rsidR="003D27D5" w:rsidRDefault="00A50253" w:rsidP="009A1B8E">
      <w:pPr>
        <w:spacing w:line="240" w:lineRule="auto"/>
        <w:ind w:left="720" w:hanging="720"/>
      </w:pPr>
      <w:r>
        <w:lastRenderedPageBreak/>
        <w:t xml:space="preserve">Prasad AM, Iverson LR, Liaw A. 2006. Newer Classification and Regression Tree Techniques: Bagging and Random Forests for Ecological Prediction. Ecosystems. 9(2):181–199. </w:t>
      </w:r>
    </w:p>
    <w:p w14:paraId="5997CC1D" w14:textId="77777777" w:rsidR="009A1B8E" w:rsidRDefault="009A1B8E" w:rsidP="009A1B8E">
      <w:pPr>
        <w:spacing w:line="240" w:lineRule="auto"/>
        <w:ind w:left="720" w:hanging="720"/>
      </w:pPr>
    </w:p>
    <w:p w14:paraId="25A3AF62" w14:textId="77777777" w:rsidR="00A50253" w:rsidRDefault="00A50253" w:rsidP="003D27D5">
      <w:pPr>
        <w:spacing w:line="240" w:lineRule="auto"/>
        <w:ind w:left="720" w:hanging="720"/>
      </w:pPr>
      <w:r>
        <w:t>Qin B, Zhou J, Elser JJ, Gardner WS, Deng J, Brookes JD. 2020. Water Depth Underpins the Relative Roles and Fates of Nitrogen and Phosphorus in Lakes. Environ Sci Technol.</w:t>
      </w:r>
      <w:r w:rsidR="00BB611A">
        <w:t xml:space="preserve"> </w:t>
      </w:r>
      <w:r>
        <w:t xml:space="preserve">54(6):3191–3198. </w:t>
      </w:r>
    </w:p>
    <w:p w14:paraId="110FFD37" w14:textId="77777777" w:rsidR="003D27D5" w:rsidRDefault="003D27D5" w:rsidP="003D27D5">
      <w:pPr>
        <w:spacing w:line="240" w:lineRule="auto"/>
        <w:ind w:left="720" w:hanging="720"/>
      </w:pPr>
    </w:p>
    <w:p w14:paraId="647486F1" w14:textId="77777777" w:rsidR="003D27D5" w:rsidRDefault="00A50253" w:rsidP="00780C3B">
      <w:pPr>
        <w:spacing w:line="240" w:lineRule="auto"/>
        <w:ind w:left="720" w:hanging="720"/>
      </w:pPr>
      <w:r>
        <w:t xml:space="preserve">Read JS, Winslow LA, Hansen GJA, Van Den Hoek J, Hanson PC, Bruce LC, Markfort CD. 2014. Simulating 2368 temperate lakes reveals weak coherence in stratification phenology. Ecological Modelling. 291:142–150. </w:t>
      </w:r>
    </w:p>
    <w:p w14:paraId="6B699379" w14:textId="77777777" w:rsidR="009E06FD" w:rsidRDefault="009E06FD" w:rsidP="003D27D5">
      <w:pPr>
        <w:spacing w:line="240" w:lineRule="auto"/>
        <w:ind w:left="720" w:hanging="720"/>
      </w:pPr>
    </w:p>
    <w:p w14:paraId="7086F068" w14:textId="77777777" w:rsidR="00A50253" w:rsidRDefault="00A50253" w:rsidP="003D27D5">
      <w:pPr>
        <w:spacing w:line="240" w:lineRule="auto"/>
        <w:ind w:left="720" w:hanging="720"/>
      </w:pPr>
      <w:r>
        <w:t>Smith NJ, Webster KE, Rodriguez L, Cheruvelil K, Soranno, P.A. In prep. LAGOS-US: LOCUS v1.0: Module of location, identifiers, and physical characteristics of lakes and their watersheds in the conterminous U.S.</w:t>
      </w:r>
    </w:p>
    <w:p w14:paraId="3FE9F23F" w14:textId="77777777" w:rsidR="003D27D5" w:rsidRDefault="003D27D5" w:rsidP="003D27D5">
      <w:pPr>
        <w:spacing w:line="240" w:lineRule="auto"/>
        <w:ind w:left="720" w:hanging="720"/>
      </w:pPr>
    </w:p>
    <w:p w14:paraId="5115FCB5" w14:textId="77777777" w:rsidR="00A50253" w:rsidRDefault="00A50253" w:rsidP="003D27D5">
      <w:pPr>
        <w:spacing w:line="240" w:lineRule="auto"/>
        <w:ind w:left="720" w:hanging="720"/>
      </w:pPr>
      <w:r>
        <w:t>Sobek S, Nisell J, Fölster J. 2011. Predicting the depth and volume of lakes from map-derived parameters. Inland Waters</w:t>
      </w:r>
      <w:r w:rsidR="002B05EC">
        <w:t>.</w:t>
      </w:r>
      <w:r>
        <w:t xml:space="preserve"> 1(3):177–184. </w:t>
      </w:r>
    </w:p>
    <w:p w14:paraId="1F72F646" w14:textId="77777777" w:rsidR="003D27D5" w:rsidRDefault="003D27D5" w:rsidP="003D27D5">
      <w:pPr>
        <w:spacing w:line="240" w:lineRule="auto"/>
        <w:ind w:left="720" w:hanging="720"/>
      </w:pPr>
    </w:p>
    <w:p w14:paraId="7624B478" w14:textId="77777777" w:rsidR="000E04E3" w:rsidRDefault="00A50253" w:rsidP="000E04E3">
      <w:pPr>
        <w:spacing w:line="240" w:lineRule="auto"/>
        <w:ind w:left="720" w:hanging="720"/>
      </w:pPr>
      <w:r>
        <w:t>Soranno PA, et  al. 2017. LAGOS-NE: a multi-scaled geospatial and temporal database of lake ecological context and water quality for thousands of US lakes. GigaScience</w:t>
      </w:r>
      <w:r w:rsidR="002B05EC">
        <w:t>.</w:t>
      </w:r>
      <w:r>
        <w:t xml:space="preserve"> 6(12):1–22.</w:t>
      </w:r>
    </w:p>
    <w:p w14:paraId="29D6B04F" w14:textId="77777777" w:rsidR="003D27D5" w:rsidRDefault="00A50253" w:rsidP="000E04E3">
      <w:pPr>
        <w:spacing w:line="240" w:lineRule="auto"/>
        <w:ind w:left="720" w:hanging="720"/>
      </w:pPr>
      <w:r>
        <w:t xml:space="preserve"> </w:t>
      </w:r>
    </w:p>
    <w:p w14:paraId="0CCB429E" w14:textId="77777777" w:rsidR="00A50253" w:rsidRDefault="00A50253" w:rsidP="003D27D5">
      <w:pPr>
        <w:spacing w:line="240" w:lineRule="auto"/>
        <w:ind w:left="720" w:hanging="720"/>
      </w:pPr>
      <w:r>
        <w:t>Stachelek J, Rodriguez L, Namovich J, Diaz J, Hawkins A, Shoffner A, McCullough I, King K, Egedy L, Lottig N, et al. In prep. LAGOS-US: DEPTH v0.1: Module of lake depths of lakes in the conterminous U.S.</w:t>
      </w:r>
    </w:p>
    <w:p w14:paraId="08CE6F91" w14:textId="77777777" w:rsidR="003D27D5" w:rsidRDefault="003D27D5" w:rsidP="003D27D5">
      <w:pPr>
        <w:spacing w:line="240" w:lineRule="auto"/>
        <w:ind w:left="720" w:hanging="720"/>
      </w:pPr>
    </w:p>
    <w:p w14:paraId="1B34E655" w14:textId="77777777" w:rsidR="003D27D5" w:rsidRDefault="00A50253" w:rsidP="00AC7030">
      <w:pPr>
        <w:spacing w:line="240" w:lineRule="auto"/>
        <w:ind w:left="720" w:hanging="720"/>
      </w:pPr>
      <w:r>
        <w:t>Timms B. 2009. Geomorphology of Lake Basins. In: Encyclopedia of Inland Waters</w:t>
      </w:r>
      <w:r w:rsidR="002B05EC">
        <w:t>.</w:t>
      </w:r>
      <w:r>
        <w:t xml:space="preserve">  Elsevier; p. 479–486. </w:t>
      </w:r>
    </w:p>
    <w:p w14:paraId="61CDCEAD" w14:textId="77777777" w:rsidR="00AC7030" w:rsidRDefault="00AC7030" w:rsidP="00AC7030">
      <w:pPr>
        <w:spacing w:line="240" w:lineRule="auto"/>
        <w:ind w:left="720" w:hanging="720"/>
      </w:pPr>
    </w:p>
    <w:p w14:paraId="530091F6" w14:textId="77777777" w:rsidR="00A50253" w:rsidRDefault="00A50253" w:rsidP="003D27D5">
      <w:pPr>
        <w:spacing w:line="240" w:lineRule="auto"/>
        <w:ind w:left="720" w:hanging="720"/>
      </w:pPr>
      <w:r>
        <w:t>USGS. 2019. National hydrography Dataset</w:t>
      </w:r>
      <w:r w:rsidR="002B05EC">
        <w:t>.</w:t>
      </w:r>
      <w:r>
        <w:t xml:space="preserve"> [accessed 2018 Apr 30]. https://nhd.usgs.gov/</w:t>
      </w:r>
    </w:p>
    <w:p w14:paraId="6BB9E253" w14:textId="77777777" w:rsidR="003D27D5" w:rsidRDefault="003D27D5" w:rsidP="003D27D5">
      <w:pPr>
        <w:spacing w:line="240" w:lineRule="auto"/>
        <w:ind w:left="720" w:hanging="720"/>
      </w:pPr>
    </w:p>
    <w:p w14:paraId="7B607842" w14:textId="77777777" w:rsidR="00A50253" w:rsidRPr="00A50253" w:rsidRDefault="00A50253" w:rsidP="003D27D5">
      <w:pPr>
        <w:spacing w:line="240" w:lineRule="auto"/>
        <w:ind w:left="720" w:hanging="720"/>
        <w:rPr>
          <w:lang w:val="it-IT"/>
        </w:rPr>
      </w:pPr>
      <w:r>
        <w:t xml:space="preserve">Winslow LA, Hansen GJA, Read JS, Notaro M. 2017. Large-scale modeled contemporary and future water temperature estimates for 10774 Midwestern U.S. Lakes. </w:t>
      </w:r>
      <w:r w:rsidRPr="00A50253">
        <w:rPr>
          <w:lang w:val="it-IT"/>
        </w:rPr>
        <w:t>Sci Data</w:t>
      </w:r>
      <w:r w:rsidR="002B05EC">
        <w:rPr>
          <w:lang w:val="it-IT"/>
        </w:rPr>
        <w:t>.</w:t>
      </w:r>
      <w:r w:rsidRPr="00A50253">
        <w:rPr>
          <w:lang w:val="it-IT"/>
        </w:rPr>
        <w:t xml:space="preserve"> 4(1):170053. </w:t>
      </w:r>
    </w:p>
    <w:p w14:paraId="23DE523C" w14:textId="77777777" w:rsidR="003D27D5" w:rsidRDefault="003D27D5" w:rsidP="003D27D5">
      <w:pPr>
        <w:spacing w:line="240" w:lineRule="auto"/>
        <w:ind w:left="720" w:hanging="720"/>
      </w:pPr>
    </w:p>
    <w:p w14:paraId="48687D77" w14:textId="77777777" w:rsidR="00A50253" w:rsidRDefault="00A50253" w:rsidP="003D27D5">
      <w:pPr>
        <w:spacing w:line="240" w:lineRule="auto"/>
        <w:ind w:left="720" w:hanging="720"/>
      </w:pPr>
      <w:r>
        <w:t>Wright MN, Ziegler A. 2017. ranger: A Fast Implementation of Random Forests for High Dimensional Data in C++ and R. Journal of Statistical Software. 77(1):1–17.</w:t>
      </w:r>
    </w:p>
    <w:p w14:paraId="52E56223" w14:textId="77777777" w:rsidR="003D27D5" w:rsidRDefault="003D27D5" w:rsidP="003D27D5">
      <w:pPr>
        <w:spacing w:line="240" w:lineRule="auto"/>
        <w:ind w:left="720" w:hanging="720"/>
      </w:pPr>
    </w:p>
    <w:p w14:paraId="647BC8E0" w14:textId="77777777" w:rsidR="00EF65D1" w:rsidRDefault="00A50253" w:rsidP="003D27D5">
      <w:pPr>
        <w:spacing w:line="240" w:lineRule="auto"/>
        <w:ind w:left="720" w:hanging="720"/>
      </w:pPr>
      <w:r>
        <w:t>Yigzaw W, Li H, Demissie Y, Hejazi MI, Leung LR, Voisin N, Payn R. 2018. A New Global Storage‐Area‐Depth Data Set for Modeling Reservoirs in Land Surface and Earth System Models. Water Resources Research</w:t>
      </w:r>
      <w:r w:rsidR="002B05EC">
        <w:t>.</w:t>
      </w:r>
      <w:r>
        <w:t xml:space="preserve"> 54(12). </w:t>
      </w:r>
      <w:r w:rsidR="00EF65D1">
        <w:br w:type="page"/>
      </w:r>
    </w:p>
    <w:p w14:paraId="204C2B08" w14:textId="57659160" w:rsidR="000E0C75" w:rsidRPr="000E0C75" w:rsidRDefault="000E0C75" w:rsidP="003565D4">
      <w:pPr>
        <w:pStyle w:val="Tabletitle"/>
      </w:pPr>
      <w:r w:rsidRPr="000E0C75">
        <w:lastRenderedPageBreak/>
        <w:t>Fig</w:t>
      </w:r>
      <w:r>
        <w:t>ure</w:t>
      </w:r>
      <w:r w:rsidRPr="000E0C75">
        <w:t xml:space="preserve">. 1. Diagram showing the relations between true (black) and proxy (orange) metrics of </w:t>
      </w:r>
      <w:r w:rsidR="00614827">
        <w:t>waterbody</w:t>
      </w:r>
      <w:r w:rsidRPr="000E0C75">
        <w:t xml:space="preserve"> geometry. Geometric depth calculated via Eq. 1 requires a single distance and slope metric.</w:t>
      </w:r>
    </w:p>
    <w:p w14:paraId="07547A01" w14:textId="77777777" w:rsidR="000E0C75" w:rsidRPr="000E0C75" w:rsidRDefault="000E0C75" w:rsidP="000E0C75"/>
    <w:p w14:paraId="7183D0EA" w14:textId="4C52725F" w:rsidR="000E0C75" w:rsidRPr="000E0C75" w:rsidRDefault="000E0C75" w:rsidP="000E0C75">
      <w:r w:rsidRPr="000E0C75">
        <w:t>Fig</w:t>
      </w:r>
      <w:r>
        <w:t>ure</w:t>
      </w:r>
      <w:r w:rsidRPr="000E0C75">
        <w:t xml:space="preserve">. 2. Map of study </w:t>
      </w:r>
      <w:r w:rsidR="00A74FE3">
        <w:t>waterbodies</w:t>
      </w:r>
      <w:r w:rsidRPr="000E0C75">
        <w:t xml:space="preserve"> showing A) </w:t>
      </w:r>
      <w:r w:rsidR="00614827">
        <w:t>waterbody</w:t>
      </w:r>
      <w:r w:rsidRPr="000E0C75">
        <w:t xml:space="preserve"> maximum depth measurements, B) cross-section shape class, and C) reservoir classification. The distribution of </w:t>
      </w:r>
      <w:r w:rsidR="00614827">
        <w:t>waterbody</w:t>
      </w:r>
      <w:r w:rsidRPr="000E0C75">
        <w:t xml:space="preserve"> depths from panel A is reported in Figure S4.</w:t>
      </w:r>
    </w:p>
    <w:p w14:paraId="5043CB0F" w14:textId="5FFCA38C" w:rsidR="000E0C75" w:rsidRDefault="000E0C75" w:rsidP="000E0C75"/>
    <w:p w14:paraId="7A1B2865" w14:textId="7D015804" w:rsidR="006A7A27" w:rsidRDefault="006A7A27" w:rsidP="000E0C75">
      <w:r>
        <w:t xml:space="preserve">Table 1. </w:t>
      </w:r>
      <w:r w:rsidRPr="006A7A27">
        <w:t xml:space="preserve">Summary of </w:t>
      </w:r>
      <w:r w:rsidR="00614827">
        <w:t>waterbody</w:t>
      </w:r>
      <w:r w:rsidRPr="006A7A27">
        <w:t xml:space="preserve"> characteristics for the present study (and for </w:t>
      </w:r>
      <w:r w:rsidR="00A74FE3">
        <w:t>waterbodies</w:t>
      </w:r>
      <w:r w:rsidRPr="006A7A27">
        <w:t xml:space="preserve"> in the contiguous United States). Predictor variables for computing random forest offsets (Equation 2) are printed in bold face. Dashes (-) indicate an identical sample size among this study and that of the contiguous United States from the National Hydrography Dataset. The total number </w:t>
      </w:r>
      <w:r w:rsidR="00A74FE3">
        <w:t>of waterbodies</w:t>
      </w:r>
      <w:r w:rsidRPr="006A7A27">
        <w:t xml:space="preserve"> is reported as n.</w:t>
      </w:r>
    </w:p>
    <w:p w14:paraId="1180FE8A" w14:textId="77777777" w:rsidR="006A7A27" w:rsidRPr="000E0C75" w:rsidRDefault="006A7A27" w:rsidP="000E0C75"/>
    <w:p w14:paraId="5EA3B082" w14:textId="0A5C7C29" w:rsidR="000E0C75" w:rsidRPr="000E0C75" w:rsidRDefault="004B412A" w:rsidP="000E0C75">
      <w:r>
        <w:t>Table 2</w:t>
      </w:r>
      <w:r w:rsidR="000E0C75" w:rsidRPr="000E0C75">
        <w:t>. Model fit and predictive accuracy metrics (RMSE = root mean square error, R</w:t>
      </w:r>
      <w:r w:rsidR="000E0C75" w:rsidRPr="000E0C75">
        <w:rPr>
          <w:vertAlign w:val="superscript"/>
        </w:rPr>
        <w:t>2</w:t>
      </w:r>
      <w:r w:rsidR="000E0C75" w:rsidRPr="000E0C75">
        <w:t xml:space="preserve"> = coefficient of determination, MAPE = mean absolute percent error) for all combinations of true (in-lake slope, distance to the deepest point of the </w:t>
      </w:r>
      <w:r w:rsidR="00614827">
        <w:t>waterbody</w:t>
      </w:r>
      <w:r w:rsidR="000E0C75" w:rsidRPr="000E0C75">
        <w:t xml:space="preserve">) and proxy (nearshore land slope, distance to </w:t>
      </w:r>
      <w:r w:rsidR="00614827">
        <w:t>waterbody</w:t>
      </w:r>
      <w:r w:rsidR="000E0C75" w:rsidRPr="000E0C75">
        <w:t xml:space="preserve"> center) metrics.</w:t>
      </w:r>
    </w:p>
    <w:p w14:paraId="07459315" w14:textId="77777777" w:rsidR="000E0C75" w:rsidRPr="000E0C75" w:rsidRDefault="000E0C75" w:rsidP="000E0C75"/>
    <w:p w14:paraId="7FA9068C" w14:textId="2E0CC114" w:rsidR="000E0C75" w:rsidRPr="000E0C75" w:rsidRDefault="000E0C75" w:rsidP="000E0C75">
      <w:r w:rsidRPr="000E0C75">
        <w:t>Fig</w:t>
      </w:r>
      <w:r>
        <w:t>ure</w:t>
      </w:r>
      <w:r w:rsidRPr="000E0C75">
        <w:t xml:space="preserve">. 3. Comparison among proxy and true values of </w:t>
      </w:r>
      <w:r w:rsidR="00614827">
        <w:t>waterbody</w:t>
      </w:r>
      <w:r w:rsidRPr="000E0C75">
        <w:t xml:space="preserve"> geometry for A) distance to deepest point versus distance to </w:t>
      </w:r>
      <w:r w:rsidR="00614827">
        <w:t>waterbody</w:t>
      </w:r>
      <w:r w:rsidRPr="000E0C75">
        <w:t xml:space="preserve"> center and B) nearshore land slope versus in-lake slope. A best-fit line and coefficient of determination is shown to illustrate representativeness.</w:t>
      </w:r>
    </w:p>
    <w:p w14:paraId="6537F28F" w14:textId="77777777" w:rsidR="000E0C75" w:rsidRPr="000E0C75" w:rsidRDefault="000E0C75" w:rsidP="000E0C75"/>
    <w:p w14:paraId="77F96BB2" w14:textId="3A57E279" w:rsidR="000E0C75" w:rsidRDefault="000E0C75" w:rsidP="000E0C75">
      <w:r w:rsidRPr="000E0C75">
        <w:lastRenderedPageBreak/>
        <w:t>Fig</w:t>
      </w:r>
      <w:r>
        <w:t>ure</w:t>
      </w:r>
      <w:r w:rsidRPr="000E0C75">
        <w:t xml:space="preserve">. 4. Depth model residuals (residual = observed - predicted) in meters by cross-section shape and reservoir class indicating overprediction of concave and reservoir </w:t>
      </w:r>
      <w:r w:rsidR="00A74FE3">
        <w:t>waterbodies</w:t>
      </w:r>
      <w:r w:rsidRPr="000E0C75">
        <w:t>.</w:t>
      </w:r>
    </w:p>
    <w:p w14:paraId="0D0E3AD2" w14:textId="4BE4094B" w:rsidR="006A7A27" w:rsidRDefault="006A7A27" w:rsidP="000E0C75"/>
    <w:p w14:paraId="6C9225E5" w14:textId="3F763B1D" w:rsidR="00E62006" w:rsidRDefault="006A7A27" w:rsidP="00E62006">
      <w:r>
        <w:t xml:space="preserve">Figure. 5. </w:t>
      </w:r>
      <w:r w:rsidRPr="006A7A27">
        <w:t>Importance plot for random forest variables showing increase in mean square error. Higher values indicate greater importance to model predictions. See Equation 1 for a definition of geometric max depth. HUC4 ID is a 'dummy' variable of geographic (hydrologic subbasin) location.</w:t>
      </w:r>
      <w:r w:rsidR="00E62006">
        <w:t xml:space="preserve"> The key indicates different combinations of true</w:t>
      </w:r>
    </w:p>
    <w:p w14:paraId="064556EB" w14:textId="76AE8BB1" w:rsidR="006A7A27" w:rsidRPr="000E0C75" w:rsidRDefault="00E62006" w:rsidP="00E62006">
      <w:r>
        <w:t xml:space="preserve">(in-lake slope, distance to the deepest point of the </w:t>
      </w:r>
      <w:r w:rsidR="00614827">
        <w:t>waterbody</w:t>
      </w:r>
      <w:r>
        <w:t xml:space="preserve">) and proxy (nearshore land slope, distance to </w:t>
      </w:r>
      <w:r w:rsidR="00614827">
        <w:t>waterbody</w:t>
      </w:r>
      <w:r>
        <w:t xml:space="preserve"> center) metrics.</w:t>
      </w:r>
    </w:p>
    <w:sectPr w:rsidR="006A7A27" w:rsidRPr="000E0C75" w:rsidSect="00DF5335">
      <w:pgSz w:w="11901" w:h="16840" w:code="9"/>
      <w:pgMar w:top="1418" w:right="1701" w:bottom="1418" w:left="1701" w:header="709" w:footer="709"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0BC0C" w14:textId="77777777" w:rsidR="00944BB3" w:rsidRDefault="00944BB3" w:rsidP="00AF2C92">
      <w:r>
        <w:separator/>
      </w:r>
    </w:p>
  </w:endnote>
  <w:endnote w:type="continuationSeparator" w:id="0">
    <w:p w14:paraId="56604560" w14:textId="77777777" w:rsidR="00944BB3" w:rsidRDefault="00944BB3"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C22DB" w14:textId="77777777" w:rsidR="00944BB3" w:rsidRDefault="00944BB3" w:rsidP="00AF2C92">
      <w:r>
        <w:separator/>
      </w:r>
    </w:p>
  </w:footnote>
  <w:footnote w:type="continuationSeparator" w:id="0">
    <w:p w14:paraId="64A07273" w14:textId="77777777" w:rsidR="00944BB3" w:rsidRDefault="00944BB3" w:rsidP="00AF2C92">
      <w:r>
        <w:continuationSeparator/>
      </w:r>
    </w:p>
  </w:footnote>
</w:footnotes>
</file>

<file path=word/intelligence.xml><?xml version="1.0" encoding="utf-8"?>
<int:Intelligence xmlns:int="http://schemas.microsoft.com/office/intelligence/2019/intelligence">
  <int:IntelligenceSettings/>
  <int:Manifest>
    <int:WordHash hashCode="MFBH6W7AiQIWYO" id="DTz5xfDE"/>
    <int:WordHash hashCode="gwQjRHFTw1HV7H" id="L9KSh9/V"/>
    <int:WordHash hashCode="uZfh4FAiJJMdRf" id="O6Blenp/"/>
    <int:WordHash hashCode="0qzWAvmS6+LoAG" id="m2A24SUT"/>
    <int:WordHash hashCode="zGE7V8xt9IODTm" id="CyASBruX"/>
    <int:WordHash hashCode="jSD46+uO6bdI5r" id="WuCqsM1y"/>
    <int:WordHash hashCode="5bp8X6dO7zGV/7" id="dqCSKF+D"/>
    <int:WordHash hashCode="A8nYLDUDhWNvQH" id="86U+I/kn"/>
    <int:WordHash hashCode="6Ev8MAvVauqgn/" id="M2nbpyC4"/>
    <int:WordHash hashCode="/p3XPTCG0GzSJJ" id="voDT0oOk"/>
    <int:WordHash hashCode="c5HhFoHn82wrJU" id="xC6cT3/g"/>
    <int:WordHash hashCode="oUKdUE2j2iug7E" id="3kHk5vI0"/>
    <int:WordHash hashCode="yxe6yHUHlvb2Kw" id="6nU0BB3W"/>
    <int:WordHash hashCode="j0TfCWUiL5Dix+" id="3yKy96Ny"/>
  </int:Manifest>
  <int:Observations>
    <int:Content id="DTz5xfDE">
      <int:Rejection type="LegacyProofing"/>
    </int:Content>
    <int:Content id="L9KSh9/V">
      <int:Rejection type="LegacyProofing"/>
    </int:Content>
    <int:Content id="O6Blenp/">
      <int:Rejection type="LegacyProofing"/>
    </int:Content>
    <int:Content id="m2A24SUT">
      <int:Rejection type="LegacyProofing"/>
    </int:Content>
    <int:Content id="CyASBruX">
      <int:Rejection type="LegacyProofing"/>
    </int:Content>
    <int:Content id="WuCqsM1y">
      <int:Rejection type="LegacyProofing"/>
    </int:Content>
    <int:Content id="dqCSKF+D">
      <int:Rejection type="LegacyProofing"/>
    </int:Content>
    <int:Content id="86U+I/kn">
      <int:Rejection type="LegacyProofing"/>
    </int:Content>
    <int:Content id="M2nbpyC4">
      <int:Rejection type="LegacyProofing"/>
    </int:Content>
    <int:Content id="voDT0oOk">
      <int:Rejection type="LegacyProofing"/>
    </int:Content>
    <int:Content id="xC6cT3/g">
      <int:Rejection type="LegacyProofing"/>
    </int:Content>
    <int:Content id="3kHk5vI0">
      <int:Rejection type="LegacyProofing"/>
    </int:Content>
    <int:Content id="6nU0BB3W">
      <int:Rejection type="LegacyProofing"/>
    </int:Content>
    <int:Content id="3yKy96N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chelek, Jemma">
    <w15:presenceInfo w15:providerId="AD" w15:userId="S-1-5-21-1229272821-838170752-1417001333-93051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E1D"/>
    <w:rsid w:val="00001899"/>
    <w:rsid w:val="000049AD"/>
    <w:rsid w:val="0000681B"/>
    <w:rsid w:val="000133C0"/>
    <w:rsid w:val="00014C4E"/>
    <w:rsid w:val="00017107"/>
    <w:rsid w:val="000202E2"/>
    <w:rsid w:val="00022441"/>
    <w:rsid w:val="0002261E"/>
    <w:rsid w:val="00024839"/>
    <w:rsid w:val="00026871"/>
    <w:rsid w:val="00026E85"/>
    <w:rsid w:val="0003145A"/>
    <w:rsid w:val="00037A98"/>
    <w:rsid w:val="000427FB"/>
    <w:rsid w:val="0004455E"/>
    <w:rsid w:val="00047CB5"/>
    <w:rsid w:val="00050142"/>
    <w:rsid w:val="00051FAA"/>
    <w:rsid w:val="000572A9"/>
    <w:rsid w:val="00061325"/>
    <w:rsid w:val="000733AC"/>
    <w:rsid w:val="00074B81"/>
    <w:rsid w:val="00074D22"/>
    <w:rsid w:val="00075081"/>
    <w:rsid w:val="0007528A"/>
    <w:rsid w:val="000811AB"/>
    <w:rsid w:val="0008298D"/>
    <w:rsid w:val="00083C5F"/>
    <w:rsid w:val="0009172C"/>
    <w:rsid w:val="000930EC"/>
    <w:rsid w:val="00095E61"/>
    <w:rsid w:val="000966C1"/>
    <w:rsid w:val="000970AC"/>
    <w:rsid w:val="000A1167"/>
    <w:rsid w:val="000A3EA6"/>
    <w:rsid w:val="000A4428"/>
    <w:rsid w:val="000A6D40"/>
    <w:rsid w:val="000A7BC3"/>
    <w:rsid w:val="000B1661"/>
    <w:rsid w:val="000B1F0B"/>
    <w:rsid w:val="000B2E88"/>
    <w:rsid w:val="000B4603"/>
    <w:rsid w:val="000C09BE"/>
    <w:rsid w:val="000C1380"/>
    <w:rsid w:val="000C554F"/>
    <w:rsid w:val="000D0DC5"/>
    <w:rsid w:val="000D15FF"/>
    <w:rsid w:val="000D28DF"/>
    <w:rsid w:val="000D488B"/>
    <w:rsid w:val="000D68DF"/>
    <w:rsid w:val="000E04C2"/>
    <w:rsid w:val="000E04E3"/>
    <w:rsid w:val="000E0C75"/>
    <w:rsid w:val="000E138D"/>
    <w:rsid w:val="000E185A"/>
    <w:rsid w:val="000E187A"/>
    <w:rsid w:val="000E2D61"/>
    <w:rsid w:val="000E450E"/>
    <w:rsid w:val="000E6259"/>
    <w:rsid w:val="000F4677"/>
    <w:rsid w:val="000F5BE0"/>
    <w:rsid w:val="00100587"/>
    <w:rsid w:val="0010284E"/>
    <w:rsid w:val="00102E44"/>
    <w:rsid w:val="00103122"/>
    <w:rsid w:val="0010336A"/>
    <w:rsid w:val="001039FC"/>
    <w:rsid w:val="001050F1"/>
    <w:rsid w:val="00105AEA"/>
    <w:rsid w:val="00106DAF"/>
    <w:rsid w:val="00112A9A"/>
    <w:rsid w:val="00114933"/>
    <w:rsid w:val="00114ABE"/>
    <w:rsid w:val="00116023"/>
    <w:rsid w:val="00120093"/>
    <w:rsid w:val="00121496"/>
    <w:rsid w:val="00134A51"/>
    <w:rsid w:val="00134E38"/>
    <w:rsid w:val="00136315"/>
    <w:rsid w:val="00140727"/>
    <w:rsid w:val="00143D55"/>
    <w:rsid w:val="00151BE4"/>
    <w:rsid w:val="00160628"/>
    <w:rsid w:val="00160AE3"/>
    <w:rsid w:val="00161344"/>
    <w:rsid w:val="00162195"/>
    <w:rsid w:val="0016322A"/>
    <w:rsid w:val="0016437A"/>
    <w:rsid w:val="00165A21"/>
    <w:rsid w:val="001705CE"/>
    <w:rsid w:val="0017714B"/>
    <w:rsid w:val="001804DF"/>
    <w:rsid w:val="00181BDC"/>
    <w:rsid w:val="00181DB0"/>
    <w:rsid w:val="001829E3"/>
    <w:rsid w:val="001924C0"/>
    <w:rsid w:val="001926CD"/>
    <w:rsid w:val="001959DD"/>
    <w:rsid w:val="0019731E"/>
    <w:rsid w:val="001A09FE"/>
    <w:rsid w:val="001A0B1F"/>
    <w:rsid w:val="001A67C9"/>
    <w:rsid w:val="001A69DE"/>
    <w:rsid w:val="001A713C"/>
    <w:rsid w:val="001B1C7C"/>
    <w:rsid w:val="001B398F"/>
    <w:rsid w:val="001B46C6"/>
    <w:rsid w:val="001B4B48"/>
    <w:rsid w:val="001B4D1F"/>
    <w:rsid w:val="001B7681"/>
    <w:rsid w:val="001B7CAE"/>
    <w:rsid w:val="001C0772"/>
    <w:rsid w:val="001C0D4F"/>
    <w:rsid w:val="001C16EF"/>
    <w:rsid w:val="001C1BA3"/>
    <w:rsid w:val="001C1DEC"/>
    <w:rsid w:val="001C5736"/>
    <w:rsid w:val="001D647F"/>
    <w:rsid w:val="001D6857"/>
    <w:rsid w:val="001D7E1D"/>
    <w:rsid w:val="001E0572"/>
    <w:rsid w:val="001E0A67"/>
    <w:rsid w:val="001E1028"/>
    <w:rsid w:val="001E14E2"/>
    <w:rsid w:val="001E1DE8"/>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11DD"/>
    <w:rsid w:val="002356AF"/>
    <w:rsid w:val="00236F4B"/>
    <w:rsid w:val="00242B0D"/>
    <w:rsid w:val="002467C6"/>
    <w:rsid w:val="0024692A"/>
    <w:rsid w:val="00252BBA"/>
    <w:rsid w:val="00253123"/>
    <w:rsid w:val="002611DB"/>
    <w:rsid w:val="00264001"/>
    <w:rsid w:val="00266354"/>
    <w:rsid w:val="00267A18"/>
    <w:rsid w:val="00273462"/>
    <w:rsid w:val="0027395B"/>
    <w:rsid w:val="00275854"/>
    <w:rsid w:val="00281D2D"/>
    <w:rsid w:val="00283B41"/>
    <w:rsid w:val="00285F28"/>
    <w:rsid w:val="00286398"/>
    <w:rsid w:val="00294FC6"/>
    <w:rsid w:val="002951A6"/>
    <w:rsid w:val="002A3C42"/>
    <w:rsid w:val="002A5D75"/>
    <w:rsid w:val="002B05EC"/>
    <w:rsid w:val="002B1B1A"/>
    <w:rsid w:val="002B7228"/>
    <w:rsid w:val="002C53EE"/>
    <w:rsid w:val="002D24F7"/>
    <w:rsid w:val="002D2799"/>
    <w:rsid w:val="002D2CD7"/>
    <w:rsid w:val="002D4DDC"/>
    <w:rsid w:val="002D4F75"/>
    <w:rsid w:val="002D6493"/>
    <w:rsid w:val="002D7AB6"/>
    <w:rsid w:val="002E06D0"/>
    <w:rsid w:val="002E3C27"/>
    <w:rsid w:val="002E403A"/>
    <w:rsid w:val="002E65E0"/>
    <w:rsid w:val="002E78FC"/>
    <w:rsid w:val="002E7F3A"/>
    <w:rsid w:val="002F2DD4"/>
    <w:rsid w:val="002F4EDB"/>
    <w:rsid w:val="002F6054"/>
    <w:rsid w:val="00310D1F"/>
    <w:rsid w:val="00310E13"/>
    <w:rsid w:val="00315713"/>
    <w:rsid w:val="0031686C"/>
    <w:rsid w:val="00316FE0"/>
    <w:rsid w:val="00317CA4"/>
    <w:rsid w:val="003204D2"/>
    <w:rsid w:val="0032605E"/>
    <w:rsid w:val="003275D1"/>
    <w:rsid w:val="00330B2A"/>
    <w:rsid w:val="00331E17"/>
    <w:rsid w:val="00332B73"/>
    <w:rsid w:val="00333063"/>
    <w:rsid w:val="003408E3"/>
    <w:rsid w:val="00343480"/>
    <w:rsid w:val="00345E89"/>
    <w:rsid w:val="00347C66"/>
    <w:rsid w:val="003522A1"/>
    <w:rsid w:val="0035254B"/>
    <w:rsid w:val="00353555"/>
    <w:rsid w:val="003565D4"/>
    <w:rsid w:val="003607FB"/>
    <w:rsid w:val="00360FD5"/>
    <w:rsid w:val="0036273A"/>
    <w:rsid w:val="0036340D"/>
    <w:rsid w:val="003634A5"/>
    <w:rsid w:val="00366868"/>
    <w:rsid w:val="00367506"/>
    <w:rsid w:val="00370085"/>
    <w:rsid w:val="003744A7"/>
    <w:rsid w:val="00376235"/>
    <w:rsid w:val="003772BE"/>
    <w:rsid w:val="00381FB6"/>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27D5"/>
    <w:rsid w:val="003D4729"/>
    <w:rsid w:val="003D7DD6"/>
    <w:rsid w:val="003E54C9"/>
    <w:rsid w:val="003E5AAF"/>
    <w:rsid w:val="003E600D"/>
    <w:rsid w:val="003E64DF"/>
    <w:rsid w:val="003E6A5D"/>
    <w:rsid w:val="003E6E38"/>
    <w:rsid w:val="003E74CE"/>
    <w:rsid w:val="003F193A"/>
    <w:rsid w:val="003F4207"/>
    <w:rsid w:val="003F5C46"/>
    <w:rsid w:val="003F7CBB"/>
    <w:rsid w:val="003F7D34"/>
    <w:rsid w:val="0040689F"/>
    <w:rsid w:val="00412C8E"/>
    <w:rsid w:val="0041518D"/>
    <w:rsid w:val="0042221D"/>
    <w:rsid w:val="00424DD3"/>
    <w:rsid w:val="004269C5"/>
    <w:rsid w:val="00435939"/>
    <w:rsid w:val="00437CC7"/>
    <w:rsid w:val="00442B9C"/>
    <w:rsid w:val="00443AB6"/>
    <w:rsid w:val="00445EFA"/>
    <w:rsid w:val="0044738A"/>
    <w:rsid w:val="004473D3"/>
    <w:rsid w:val="00452231"/>
    <w:rsid w:val="00453610"/>
    <w:rsid w:val="00460B8B"/>
    <w:rsid w:val="00460C13"/>
    <w:rsid w:val="00463228"/>
    <w:rsid w:val="00463782"/>
    <w:rsid w:val="004667E0"/>
    <w:rsid w:val="0046760E"/>
    <w:rsid w:val="00470E10"/>
    <w:rsid w:val="00474373"/>
    <w:rsid w:val="00477A97"/>
    <w:rsid w:val="00481343"/>
    <w:rsid w:val="0048549E"/>
    <w:rsid w:val="00491176"/>
    <w:rsid w:val="004930C6"/>
    <w:rsid w:val="00493347"/>
    <w:rsid w:val="004942AE"/>
    <w:rsid w:val="00496092"/>
    <w:rsid w:val="00497177"/>
    <w:rsid w:val="004A08DB"/>
    <w:rsid w:val="004A1C0C"/>
    <w:rsid w:val="004A25D0"/>
    <w:rsid w:val="004A37E8"/>
    <w:rsid w:val="004A3F55"/>
    <w:rsid w:val="004A45DE"/>
    <w:rsid w:val="004A7549"/>
    <w:rsid w:val="004B09D4"/>
    <w:rsid w:val="004B11F2"/>
    <w:rsid w:val="004B309D"/>
    <w:rsid w:val="004B330A"/>
    <w:rsid w:val="004B412A"/>
    <w:rsid w:val="004B5C6D"/>
    <w:rsid w:val="004B7C8E"/>
    <w:rsid w:val="004C0D8A"/>
    <w:rsid w:val="004C3D3C"/>
    <w:rsid w:val="004D0EDC"/>
    <w:rsid w:val="004D1220"/>
    <w:rsid w:val="004D14B3"/>
    <w:rsid w:val="004D1529"/>
    <w:rsid w:val="004D2253"/>
    <w:rsid w:val="004D5514"/>
    <w:rsid w:val="004D56C3"/>
    <w:rsid w:val="004E0338"/>
    <w:rsid w:val="004E2F17"/>
    <w:rsid w:val="004E4522"/>
    <w:rsid w:val="004E4FF3"/>
    <w:rsid w:val="004E56A8"/>
    <w:rsid w:val="004E5DE4"/>
    <w:rsid w:val="004E6262"/>
    <w:rsid w:val="004F3B55"/>
    <w:rsid w:val="004F428E"/>
    <w:rsid w:val="004F4E46"/>
    <w:rsid w:val="004F6B7D"/>
    <w:rsid w:val="005015F6"/>
    <w:rsid w:val="005030C4"/>
    <w:rsid w:val="005031C5"/>
    <w:rsid w:val="00504FDC"/>
    <w:rsid w:val="005120CC"/>
    <w:rsid w:val="00512B7B"/>
    <w:rsid w:val="00513D6C"/>
    <w:rsid w:val="00514EA1"/>
    <w:rsid w:val="0051798B"/>
    <w:rsid w:val="00521D04"/>
    <w:rsid w:val="00521F5A"/>
    <w:rsid w:val="00525E06"/>
    <w:rsid w:val="00526454"/>
    <w:rsid w:val="00531823"/>
    <w:rsid w:val="00534ECC"/>
    <w:rsid w:val="0053720D"/>
    <w:rsid w:val="00540EF5"/>
    <w:rsid w:val="00541BF3"/>
    <w:rsid w:val="00541CD3"/>
    <w:rsid w:val="005476FA"/>
    <w:rsid w:val="0055595E"/>
    <w:rsid w:val="00557988"/>
    <w:rsid w:val="005579CD"/>
    <w:rsid w:val="00562725"/>
    <w:rsid w:val="00562C49"/>
    <w:rsid w:val="00562DEF"/>
    <w:rsid w:val="0056321A"/>
    <w:rsid w:val="00563A35"/>
    <w:rsid w:val="00566596"/>
    <w:rsid w:val="00566E78"/>
    <w:rsid w:val="005741E9"/>
    <w:rsid w:val="005748CF"/>
    <w:rsid w:val="00584270"/>
    <w:rsid w:val="00584738"/>
    <w:rsid w:val="005901F1"/>
    <w:rsid w:val="005920B0"/>
    <w:rsid w:val="00592F48"/>
    <w:rsid w:val="0059380D"/>
    <w:rsid w:val="005945FC"/>
    <w:rsid w:val="00595A8F"/>
    <w:rsid w:val="005977C2"/>
    <w:rsid w:val="00597BF2"/>
    <w:rsid w:val="005A06D7"/>
    <w:rsid w:val="005A1F54"/>
    <w:rsid w:val="005A3020"/>
    <w:rsid w:val="005B134E"/>
    <w:rsid w:val="005B2039"/>
    <w:rsid w:val="005B344F"/>
    <w:rsid w:val="005B3FBA"/>
    <w:rsid w:val="005B4A1D"/>
    <w:rsid w:val="005B674D"/>
    <w:rsid w:val="005C056D"/>
    <w:rsid w:val="005C0CBE"/>
    <w:rsid w:val="005C1FCF"/>
    <w:rsid w:val="005C3F41"/>
    <w:rsid w:val="005D1885"/>
    <w:rsid w:val="005D4A38"/>
    <w:rsid w:val="005E1412"/>
    <w:rsid w:val="005E2EEA"/>
    <w:rsid w:val="005E3708"/>
    <w:rsid w:val="005E3CCD"/>
    <w:rsid w:val="005E3D6B"/>
    <w:rsid w:val="005E5B55"/>
    <w:rsid w:val="005E5E4A"/>
    <w:rsid w:val="005E693D"/>
    <w:rsid w:val="005E75BF"/>
    <w:rsid w:val="005F57BA"/>
    <w:rsid w:val="005F61E6"/>
    <w:rsid w:val="005F6C45"/>
    <w:rsid w:val="00605A69"/>
    <w:rsid w:val="00606C54"/>
    <w:rsid w:val="00612ADA"/>
    <w:rsid w:val="00614375"/>
    <w:rsid w:val="00614827"/>
    <w:rsid w:val="00615B0A"/>
    <w:rsid w:val="00616442"/>
    <w:rsid w:val="006168CF"/>
    <w:rsid w:val="0062011B"/>
    <w:rsid w:val="00626DE0"/>
    <w:rsid w:val="00630901"/>
    <w:rsid w:val="00630BFD"/>
    <w:rsid w:val="00631F8E"/>
    <w:rsid w:val="00636EE9"/>
    <w:rsid w:val="00640950"/>
    <w:rsid w:val="00641AE7"/>
    <w:rsid w:val="00642629"/>
    <w:rsid w:val="0064782B"/>
    <w:rsid w:val="0065293D"/>
    <w:rsid w:val="00653EFC"/>
    <w:rsid w:val="00654021"/>
    <w:rsid w:val="00661045"/>
    <w:rsid w:val="006642A0"/>
    <w:rsid w:val="00666DA8"/>
    <w:rsid w:val="00671057"/>
    <w:rsid w:val="00675AAF"/>
    <w:rsid w:val="0068031A"/>
    <w:rsid w:val="00681B2F"/>
    <w:rsid w:val="00682B16"/>
    <w:rsid w:val="0068335F"/>
    <w:rsid w:val="00687217"/>
    <w:rsid w:val="00693302"/>
    <w:rsid w:val="0069640B"/>
    <w:rsid w:val="006A1B83"/>
    <w:rsid w:val="006A21CD"/>
    <w:rsid w:val="006A5918"/>
    <w:rsid w:val="006A7A27"/>
    <w:rsid w:val="006B21B2"/>
    <w:rsid w:val="006B2462"/>
    <w:rsid w:val="006B3875"/>
    <w:rsid w:val="006B4A4A"/>
    <w:rsid w:val="006B7FB8"/>
    <w:rsid w:val="006C19B2"/>
    <w:rsid w:val="006C4409"/>
    <w:rsid w:val="006C5BB8"/>
    <w:rsid w:val="006C6936"/>
    <w:rsid w:val="006C7B01"/>
    <w:rsid w:val="006D0FE8"/>
    <w:rsid w:val="006D4B2B"/>
    <w:rsid w:val="006D4F3C"/>
    <w:rsid w:val="006D5C66"/>
    <w:rsid w:val="006D7002"/>
    <w:rsid w:val="006D7715"/>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129"/>
    <w:rsid w:val="0071393B"/>
    <w:rsid w:val="00713EE2"/>
    <w:rsid w:val="007177FC"/>
    <w:rsid w:val="00720C5E"/>
    <w:rsid w:val="00721701"/>
    <w:rsid w:val="0073024F"/>
    <w:rsid w:val="00731835"/>
    <w:rsid w:val="007341F8"/>
    <w:rsid w:val="00734372"/>
    <w:rsid w:val="00734EB8"/>
    <w:rsid w:val="00735F8B"/>
    <w:rsid w:val="0074090B"/>
    <w:rsid w:val="00742D1F"/>
    <w:rsid w:val="00743EBA"/>
    <w:rsid w:val="00744C8E"/>
    <w:rsid w:val="0074707E"/>
    <w:rsid w:val="007516DC"/>
    <w:rsid w:val="00752E58"/>
    <w:rsid w:val="00754B80"/>
    <w:rsid w:val="00761918"/>
    <w:rsid w:val="00762F03"/>
    <w:rsid w:val="0076413B"/>
    <w:rsid w:val="007648AE"/>
    <w:rsid w:val="00764BF8"/>
    <w:rsid w:val="0076514D"/>
    <w:rsid w:val="00773D59"/>
    <w:rsid w:val="00780C3B"/>
    <w:rsid w:val="00781003"/>
    <w:rsid w:val="00783CCB"/>
    <w:rsid w:val="00790EBB"/>
    <w:rsid w:val="007911FD"/>
    <w:rsid w:val="00793930"/>
    <w:rsid w:val="00793DD1"/>
    <w:rsid w:val="00794FEC"/>
    <w:rsid w:val="007A003E"/>
    <w:rsid w:val="007A1965"/>
    <w:rsid w:val="007A207E"/>
    <w:rsid w:val="007A2ED1"/>
    <w:rsid w:val="007A4BE6"/>
    <w:rsid w:val="007B0DC6"/>
    <w:rsid w:val="007B1094"/>
    <w:rsid w:val="007B1762"/>
    <w:rsid w:val="007B3320"/>
    <w:rsid w:val="007B6F22"/>
    <w:rsid w:val="007C301F"/>
    <w:rsid w:val="007C4540"/>
    <w:rsid w:val="007C65AF"/>
    <w:rsid w:val="007D135D"/>
    <w:rsid w:val="007D730F"/>
    <w:rsid w:val="007D7CD8"/>
    <w:rsid w:val="007E01FE"/>
    <w:rsid w:val="007E3AA7"/>
    <w:rsid w:val="007E6A1C"/>
    <w:rsid w:val="007F737D"/>
    <w:rsid w:val="0080308E"/>
    <w:rsid w:val="00805303"/>
    <w:rsid w:val="00806705"/>
    <w:rsid w:val="00806738"/>
    <w:rsid w:val="008216D5"/>
    <w:rsid w:val="008249CE"/>
    <w:rsid w:val="008261EB"/>
    <w:rsid w:val="00831A50"/>
    <w:rsid w:val="00831B3C"/>
    <w:rsid w:val="00831C89"/>
    <w:rsid w:val="00832114"/>
    <w:rsid w:val="00834C46"/>
    <w:rsid w:val="0084093E"/>
    <w:rsid w:val="00841CE1"/>
    <w:rsid w:val="008473D8"/>
    <w:rsid w:val="00850757"/>
    <w:rsid w:val="00851884"/>
    <w:rsid w:val="008528DC"/>
    <w:rsid w:val="00852B8C"/>
    <w:rsid w:val="00854981"/>
    <w:rsid w:val="00864B2E"/>
    <w:rsid w:val="00865963"/>
    <w:rsid w:val="00871C1D"/>
    <w:rsid w:val="0087450E"/>
    <w:rsid w:val="00875A82"/>
    <w:rsid w:val="00876CA3"/>
    <w:rsid w:val="008772FE"/>
    <w:rsid w:val="008775F1"/>
    <w:rsid w:val="008821AE"/>
    <w:rsid w:val="00883D3A"/>
    <w:rsid w:val="008854F7"/>
    <w:rsid w:val="00885A9D"/>
    <w:rsid w:val="0089230C"/>
    <w:rsid w:val="008929D2"/>
    <w:rsid w:val="00893636"/>
    <w:rsid w:val="00893B94"/>
    <w:rsid w:val="008944CE"/>
    <w:rsid w:val="00896E9D"/>
    <w:rsid w:val="00896F11"/>
    <w:rsid w:val="008A1049"/>
    <w:rsid w:val="008A1C98"/>
    <w:rsid w:val="008A322D"/>
    <w:rsid w:val="008A40DC"/>
    <w:rsid w:val="008A492D"/>
    <w:rsid w:val="008A4D72"/>
    <w:rsid w:val="008A6285"/>
    <w:rsid w:val="008A63B2"/>
    <w:rsid w:val="008B345D"/>
    <w:rsid w:val="008C1FC2"/>
    <w:rsid w:val="008C2980"/>
    <w:rsid w:val="008C4DD6"/>
    <w:rsid w:val="008C5AFB"/>
    <w:rsid w:val="008D07FB"/>
    <w:rsid w:val="008D0C02"/>
    <w:rsid w:val="008D357D"/>
    <w:rsid w:val="008D435A"/>
    <w:rsid w:val="008D6179"/>
    <w:rsid w:val="008E387B"/>
    <w:rsid w:val="008E6087"/>
    <w:rsid w:val="008E758D"/>
    <w:rsid w:val="008F10A7"/>
    <w:rsid w:val="008F755D"/>
    <w:rsid w:val="008F7A39"/>
    <w:rsid w:val="009021E8"/>
    <w:rsid w:val="00904677"/>
    <w:rsid w:val="00905EE2"/>
    <w:rsid w:val="00911440"/>
    <w:rsid w:val="00911712"/>
    <w:rsid w:val="00911B27"/>
    <w:rsid w:val="00912272"/>
    <w:rsid w:val="009170BE"/>
    <w:rsid w:val="00920B55"/>
    <w:rsid w:val="009262C9"/>
    <w:rsid w:val="00926D1A"/>
    <w:rsid w:val="00930EB9"/>
    <w:rsid w:val="00933DC7"/>
    <w:rsid w:val="009418F4"/>
    <w:rsid w:val="00942BBC"/>
    <w:rsid w:val="00944180"/>
    <w:rsid w:val="00944AA0"/>
    <w:rsid w:val="00944BB3"/>
    <w:rsid w:val="00946328"/>
    <w:rsid w:val="00947DA2"/>
    <w:rsid w:val="00951177"/>
    <w:rsid w:val="009673E8"/>
    <w:rsid w:val="00972FF3"/>
    <w:rsid w:val="00974DB8"/>
    <w:rsid w:val="00977FD2"/>
    <w:rsid w:val="00980661"/>
    <w:rsid w:val="0098093B"/>
    <w:rsid w:val="009876D4"/>
    <w:rsid w:val="009879BF"/>
    <w:rsid w:val="009914A5"/>
    <w:rsid w:val="0099548E"/>
    <w:rsid w:val="00996456"/>
    <w:rsid w:val="00996A12"/>
    <w:rsid w:val="00997B0F"/>
    <w:rsid w:val="009A0CC3"/>
    <w:rsid w:val="009A1B8E"/>
    <w:rsid w:val="009A1CAD"/>
    <w:rsid w:val="009A3440"/>
    <w:rsid w:val="009A446A"/>
    <w:rsid w:val="009A5832"/>
    <w:rsid w:val="009A6838"/>
    <w:rsid w:val="009B1F8C"/>
    <w:rsid w:val="009B24B5"/>
    <w:rsid w:val="009B340B"/>
    <w:rsid w:val="009B4EBC"/>
    <w:rsid w:val="009B5ABB"/>
    <w:rsid w:val="009B73CE"/>
    <w:rsid w:val="009C2461"/>
    <w:rsid w:val="009C5A15"/>
    <w:rsid w:val="009C6FE2"/>
    <w:rsid w:val="009C7674"/>
    <w:rsid w:val="009C76B8"/>
    <w:rsid w:val="009D004A"/>
    <w:rsid w:val="009D5880"/>
    <w:rsid w:val="009E06FD"/>
    <w:rsid w:val="009E1FD4"/>
    <w:rsid w:val="009E3B07"/>
    <w:rsid w:val="009E51D1"/>
    <w:rsid w:val="009E5531"/>
    <w:rsid w:val="009F171E"/>
    <w:rsid w:val="009F32CB"/>
    <w:rsid w:val="009F3D2F"/>
    <w:rsid w:val="009F7052"/>
    <w:rsid w:val="00A02668"/>
    <w:rsid w:val="00A02801"/>
    <w:rsid w:val="00A0362E"/>
    <w:rsid w:val="00A06A39"/>
    <w:rsid w:val="00A07F58"/>
    <w:rsid w:val="00A11D60"/>
    <w:rsid w:val="00A12163"/>
    <w:rsid w:val="00A131CB"/>
    <w:rsid w:val="00A14847"/>
    <w:rsid w:val="00A151E3"/>
    <w:rsid w:val="00A16D6D"/>
    <w:rsid w:val="00A21383"/>
    <w:rsid w:val="00A2199F"/>
    <w:rsid w:val="00A21B31"/>
    <w:rsid w:val="00A22574"/>
    <w:rsid w:val="00A2360E"/>
    <w:rsid w:val="00A257CC"/>
    <w:rsid w:val="00A26E0C"/>
    <w:rsid w:val="00A32FCB"/>
    <w:rsid w:val="00A34C25"/>
    <w:rsid w:val="00A3507D"/>
    <w:rsid w:val="00A36FE3"/>
    <w:rsid w:val="00A3717A"/>
    <w:rsid w:val="00A4088C"/>
    <w:rsid w:val="00A4456B"/>
    <w:rsid w:val="00A448D4"/>
    <w:rsid w:val="00A452E0"/>
    <w:rsid w:val="00A50253"/>
    <w:rsid w:val="00A506DF"/>
    <w:rsid w:val="00A51EA5"/>
    <w:rsid w:val="00A53742"/>
    <w:rsid w:val="00A557A1"/>
    <w:rsid w:val="00A63059"/>
    <w:rsid w:val="00A63AE3"/>
    <w:rsid w:val="00A651A4"/>
    <w:rsid w:val="00A6564E"/>
    <w:rsid w:val="00A71361"/>
    <w:rsid w:val="00A746E2"/>
    <w:rsid w:val="00A74FE3"/>
    <w:rsid w:val="00A76FF7"/>
    <w:rsid w:val="00A81FF2"/>
    <w:rsid w:val="00A83904"/>
    <w:rsid w:val="00A85A09"/>
    <w:rsid w:val="00A90A79"/>
    <w:rsid w:val="00A914DC"/>
    <w:rsid w:val="00A96B30"/>
    <w:rsid w:val="00AA397E"/>
    <w:rsid w:val="00AA442D"/>
    <w:rsid w:val="00AA59B5"/>
    <w:rsid w:val="00AA7777"/>
    <w:rsid w:val="00AA7B84"/>
    <w:rsid w:val="00AC0B4C"/>
    <w:rsid w:val="00AC1164"/>
    <w:rsid w:val="00AC2296"/>
    <w:rsid w:val="00AC2754"/>
    <w:rsid w:val="00AC48B0"/>
    <w:rsid w:val="00AC4ACD"/>
    <w:rsid w:val="00AC5DFB"/>
    <w:rsid w:val="00AC63B9"/>
    <w:rsid w:val="00AC7030"/>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2F05"/>
    <w:rsid w:val="00B071D1"/>
    <w:rsid w:val="00B077FA"/>
    <w:rsid w:val="00B127D7"/>
    <w:rsid w:val="00B13B0C"/>
    <w:rsid w:val="00B14408"/>
    <w:rsid w:val="00B1453A"/>
    <w:rsid w:val="00B14719"/>
    <w:rsid w:val="00B17EE6"/>
    <w:rsid w:val="00B20F82"/>
    <w:rsid w:val="00B25BD5"/>
    <w:rsid w:val="00B3335F"/>
    <w:rsid w:val="00B34079"/>
    <w:rsid w:val="00B3793A"/>
    <w:rsid w:val="00B401BA"/>
    <w:rsid w:val="00B407E4"/>
    <w:rsid w:val="00B425B6"/>
    <w:rsid w:val="00B42A72"/>
    <w:rsid w:val="00B441AE"/>
    <w:rsid w:val="00B45A65"/>
    <w:rsid w:val="00B45F33"/>
    <w:rsid w:val="00B46D50"/>
    <w:rsid w:val="00B520B0"/>
    <w:rsid w:val="00B53170"/>
    <w:rsid w:val="00B548B9"/>
    <w:rsid w:val="00B56DBE"/>
    <w:rsid w:val="00B62999"/>
    <w:rsid w:val="00B63BE3"/>
    <w:rsid w:val="00B64885"/>
    <w:rsid w:val="00B64FA3"/>
    <w:rsid w:val="00B66810"/>
    <w:rsid w:val="00B72BE3"/>
    <w:rsid w:val="00B73B80"/>
    <w:rsid w:val="00B76AFE"/>
    <w:rsid w:val="00B770C7"/>
    <w:rsid w:val="00B80F26"/>
    <w:rsid w:val="00B820E3"/>
    <w:rsid w:val="00B822BD"/>
    <w:rsid w:val="00B842F4"/>
    <w:rsid w:val="00B91A7B"/>
    <w:rsid w:val="00B929DD"/>
    <w:rsid w:val="00B93AF6"/>
    <w:rsid w:val="00B95405"/>
    <w:rsid w:val="00B95663"/>
    <w:rsid w:val="00B963F1"/>
    <w:rsid w:val="00BA020A"/>
    <w:rsid w:val="00BB025A"/>
    <w:rsid w:val="00BB02A4"/>
    <w:rsid w:val="00BB1270"/>
    <w:rsid w:val="00BB194B"/>
    <w:rsid w:val="00BB1E44"/>
    <w:rsid w:val="00BB5267"/>
    <w:rsid w:val="00BB52B8"/>
    <w:rsid w:val="00BB59D8"/>
    <w:rsid w:val="00BB611A"/>
    <w:rsid w:val="00BB7E69"/>
    <w:rsid w:val="00BC0E51"/>
    <w:rsid w:val="00BC3C1F"/>
    <w:rsid w:val="00BC7CE7"/>
    <w:rsid w:val="00BD295E"/>
    <w:rsid w:val="00BD4664"/>
    <w:rsid w:val="00BE1193"/>
    <w:rsid w:val="00BE518B"/>
    <w:rsid w:val="00BF4849"/>
    <w:rsid w:val="00BF4EA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26AF6"/>
    <w:rsid w:val="00C30A2A"/>
    <w:rsid w:val="00C33993"/>
    <w:rsid w:val="00C34DE0"/>
    <w:rsid w:val="00C4069E"/>
    <w:rsid w:val="00C41ADC"/>
    <w:rsid w:val="00C44149"/>
    <w:rsid w:val="00C44410"/>
    <w:rsid w:val="00C44A15"/>
    <w:rsid w:val="00C4630A"/>
    <w:rsid w:val="00C523F0"/>
    <w:rsid w:val="00C526D2"/>
    <w:rsid w:val="00C53A91"/>
    <w:rsid w:val="00C5794E"/>
    <w:rsid w:val="00C60968"/>
    <w:rsid w:val="00C63D39"/>
    <w:rsid w:val="00C63EDD"/>
    <w:rsid w:val="00C65B36"/>
    <w:rsid w:val="00C7292E"/>
    <w:rsid w:val="00C7453B"/>
    <w:rsid w:val="00C74E88"/>
    <w:rsid w:val="00C80924"/>
    <w:rsid w:val="00C8286B"/>
    <w:rsid w:val="00C947F8"/>
    <w:rsid w:val="00C9515F"/>
    <w:rsid w:val="00C963C5"/>
    <w:rsid w:val="00CA030C"/>
    <w:rsid w:val="00CA1F41"/>
    <w:rsid w:val="00CA32EE"/>
    <w:rsid w:val="00CA3BD8"/>
    <w:rsid w:val="00CA45B4"/>
    <w:rsid w:val="00CA5771"/>
    <w:rsid w:val="00CA5B18"/>
    <w:rsid w:val="00CA6332"/>
    <w:rsid w:val="00CA6A1A"/>
    <w:rsid w:val="00CB17CB"/>
    <w:rsid w:val="00CB486C"/>
    <w:rsid w:val="00CC1E75"/>
    <w:rsid w:val="00CC2E0E"/>
    <w:rsid w:val="00CC361C"/>
    <w:rsid w:val="00CC474B"/>
    <w:rsid w:val="00CC658C"/>
    <w:rsid w:val="00CC67BF"/>
    <w:rsid w:val="00CC7530"/>
    <w:rsid w:val="00CD0843"/>
    <w:rsid w:val="00CD4E31"/>
    <w:rsid w:val="00CD59BC"/>
    <w:rsid w:val="00CD5A78"/>
    <w:rsid w:val="00CD7345"/>
    <w:rsid w:val="00CE372E"/>
    <w:rsid w:val="00CF0A1B"/>
    <w:rsid w:val="00CF19F6"/>
    <w:rsid w:val="00CF2F4F"/>
    <w:rsid w:val="00CF48DB"/>
    <w:rsid w:val="00CF536D"/>
    <w:rsid w:val="00D02E9D"/>
    <w:rsid w:val="00D10CB8"/>
    <w:rsid w:val="00D12806"/>
    <w:rsid w:val="00D129C1"/>
    <w:rsid w:val="00D12D44"/>
    <w:rsid w:val="00D140BC"/>
    <w:rsid w:val="00D15018"/>
    <w:rsid w:val="00D158AC"/>
    <w:rsid w:val="00D1694C"/>
    <w:rsid w:val="00D20F5E"/>
    <w:rsid w:val="00D216DA"/>
    <w:rsid w:val="00D23B76"/>
    <w:rsid w:val="00D24B4A"/>
    <w:rsid w:val="00D32C63"/>
    <w:rsid w:val="00D379A3"/>
    <w:rsid w:val="00D45FF3"/>
    <w:rsid w:val="00D512CF"/>
    <w:rsid w:val="00D528B9"/>
    <w:rsid w:val="00D53186"/>
    <w:rsid w:val="00D5487D"/>
    <w:rsid w:val="00D60140"/>
    <w:rsid w:val="00D6024A"/>
    <w:rsid w:val="00D608B5"/>
    <w:rsid w:val="00D64739"/>
    <w:rsid w:val="00D7091D"/>
    <w:rsid w:val="00D71F99"/>
    <w:rsid w:val="00D72CD8"/>
    <w:rsid w:val="00D73CA4"/>
    <w:rsid w:val="00D73D71"/>
    <w:rsid w:val="00D74396"/>
    <w:rsid w:val="00D80284"/>
    <w:rsid w:val="00D81F71"/>
    <w:rsid w:val="00D8642D"/>
    <w:rsid w:val="00D90A5E"/>
    <w:rsid w:val="00D91A68"/>
    <w:rsid w:val="00D949C0"/>
    <w:rsid w:val="00D95A68"/>
    <w:rsid w:val="00DA17C7"/>
    <w:rsid w:val="00DA6A9A"/>
    <w:rsid w:val="00DA6EE3"/>
    <w:rsid w:val="00DB1EFD"/>
    <w:rsid w:val="00DB3EAF"/>
    <w:rsid w:val="00DB46C6"/>
    <w:rsid w:val="00DC2A73"/>
    <w:rsid w:val="00DC3203"/>
    <w:rsid w:val="00DC3C99"/>
    <w:rsid w:val="00DC52F5"/>
    <w:rsid w:val="00DC5FD0"/>
    <w:rsid w:val="00DD0354"/>
    <w:rsid w:val="00DD27D7"/>
    <w:rsid w:val="00DD458C"/>
    <w:rsid w:val="00DD5037"/>
    <w:rsid w:val="00DD5A11"/>
    <w:rsid w:val="00DD72E9"/>
    <w:rsid w:val="00DD7605"/>
    <w:rsid w:val="00DE2020"/>
    <w:rsid w:val="00DE2343"/>
    <w:rsid w:val="00DE3476"/>
    <w:rsid w:val="00DE7BEA"/>
    <w:rsid w:val="00DF336C"/>
    <w:rsid w:val="00DF5335"/>
    <w:rsid w:val="00DF5B84"/>
    <w:rsid w:val="00DF6D5B"/>
    <w:rsid w:val="00DF771B"/>
    <w:rsid w:val="00DF7EE2"/>
    <w:rsid w:val="00E01BAA"/>
    <w:rsid w:val="00E0282A"/>
    <w:rsid w:val="00E02F9B"/>
    <w:rsid w:val="00E07E14"/>
    <w:rsid w:val="00E14F94"/>
    <w:rsid w:val="00E15EDE"/>
    <w:rsid w:val="00E17336"/>
    <w:rsid w:val="00E17D15"/>
    <w:rsid w:val="00E22B95"/>
    <w:rsid w:val="00E23553"/>
    <w:rsid w:val="00E24E4D"/>
    <w:rsid w:val="00E30331"/>
    <w:rsid w:val="00E30BB8"/>
    <w:rsid w:val="00E31F9C"/>
    <w:rsid w:val="00E3769D"/>
    <w:rsid w:val="00E40488"/>
    <w:rsid w:val="00E45A3B"/>
    <w:rsid w:val="00E463E4"/>
    <w:rsid w:val="00E50367"/>
    <w:rsid w:val="00E51ABA"/>
    <w:rsid w:val="00E524CB"/>
    <w:rsid w:val="00E52781"/>
    <w:rsid w:val="00E62006"/>
    <w:rsid w:val="00E65456"/>
    <w:rsid w:val="00E65A91"/>
    <w:rsid w:val="00E66188"/>
    <w:rsid w:val="00E664FB"/>
    <w:rsid w:val="00E672F0"/>
    <w:rsid w:val="00E70373"/>
    <w:rsid w:val="00E72E40"/>
    <w:rsid w:val="00E73665"/>
    <w:rsid w:val="00E73999"/>
    <w:rsid w:val="00E73BDC"/>
    <w:rsid w:val="00E73E9E"/>
    <w:rsid w:val="00E81660"/>
    <w:rsid w:val="00E854FE"/>
    <w:rsid w:val="00E906CC"/>
    <w:rsid w:val="00E939A0"/>
    <w:rsid w:val="00E9671D"/>
    <w:rsid w:val="00E97E4E"/>
    <w:rsid w:val="00EA1CC2"/>
    <w:rsid w:val="00EA2D76"/>
    <w:rsid w:val="00EA4644"/>
    <w:rsid w:val="00EA5AA4"/>
    <w:rsid w:val="00EA758A"/>
    <w:rsid w:val="00EB096F"/>
    <w:rsid w:val="00EB199F"/>
    <w:rsid w:val="00EB21A4"/>
    <w:rsid w:val="00EB27C4"/>
    <w:rsid w:val="00EB2B86"/>
    <w:rsid w:val="00EB4CB5"/>
    <w:rsid w:val="00EB5387"/>
    <w:rsid w:val="00EB5C10"/>
    <w:rsid w:val="00EB7322"/>
    <w:rsid w:val="00EC0FE9"/>
    <w:rsid w:val="00EC198B"/>
    <w:rsid w:val="00EC426D"/>
    <w:rsid w:val="00EC571B"/>
    <w:rsid w:val="00EC57D7"/>
    <w:rsid w:val="00EC6385"/>
    <w:rsid w:val="00ED1DE9"/>
    <w:rsid w:val="00ED23D4"/>
    <w:rsid w:val="00ED4BF1"/>
    <w:rsid w:val="00ED5E0B"/>
    <w:rsid w:val="00EE37B6"/>
    <w:rsid w:val="00EF0F45"/>
    <w:rsid w:val="00EF65D1"/>
    <w:rsid w:val="00EF7463"/>
    <w:rsid w:val="00EF7971"/>
    <w:rsid w:val="00F002EF"/>
    <w:rsid w:val="00F01EE9"/>
    <w:rsid w:val="00F04398"/>
    <w:rsid w:val="00F04900"/>
    <w:rsid w:val="00F065A4"/>
    <w:rsid w:val="00F126B9"/>
    <w:rsid w:val="00F12715"/>
    <w:rsid w:val="00F144D5"/>
    <w:rsid w:val="00F146F0"/>
    <w:rsid w:val="00F15039"/>
    <w:rsid w:val="00F20FF3"/>
    <w:rsid w:val="00F2190B"/>
    <w:rsid w:val="00F228B5"/>
    <w:rsid w:val="00F22A55"/>
    <w:rsid w:val="00F2389C"/>
    <w:rsid w:val="00F25C67"/>
    <w:rsid w:val="00F30DFF"/>
    <w:rsid w:val="00F32B80"/>
    <w:rsid w:val="00F340EB"/>
    <w:rsid w:val="00F35285"/>
    <w:rsid w:val="00F43B9D"/>
    <w:rsid w:val="00F44D5E"/>
    <w:rsid w:val="00F53A35"/>
    <w:rsid w:val="00F55A3D"/>
    <w:rsid w:val="00F5744B"/>
    <w:rsid w:val="00F61209"/>
    <w:rsid w:val="00F61A74"/>
    <w:rsid w:val="00F6259E"/>
    <w:rsid w:val="00F65DD4"/>
    <w:rsid w:val="00F672B2"/>
    <w:rsid w:val="00F73212"/>
    <w:rsid w:val="00F83973"/>
    <w:rsid w:val="00F83F5C"/>
    <w:rsid w:val="00F87FA3"/>
    <w:rsid w:val="00F93D8C"/>
    <w:rsid w:val="00F95ADB"/>
    <w:rsid w:val="00FA3102"/>
    <w:rsid w:val="00FA48D4"/>
    <w:rsid w:val="00FA54FA"/>
    <w:rsid w:val="00FA6D39"/>
    <w:rsid w:val="00FA782A"/>
    <w:rsid w:val="00FB227E"/>
    <w:rsid w:val="00FB3D61"/>
    <w:rsid w:val="00FB44CE"/>
    <w:rsid w:val="00FB5009"/>
    <w:rsid w:val="00FB76AB"/>
    <w:rsid w:val="00FB781A"/>
    <w:rsid w:val="00FD03FE"/>
    <w:rsid w:val="00FD126E"/>
    <w:rsid w:val="00FD3C36"/>
    <w:rsid w:val="00FD4D81"/>
    <w:rsid w:val="00FD7498"/>
    <w:rsid w:val="00FD7FB3"/>
    <w:rsid w:val="00FE4713"/>
    <w:rsid w:val="00FF1F44"/>
    <w:rsid w:val="00FF225E"/>
    <w:rsid w:val="00FF672C"/>
    <w:rsid w:val="00FF6CE8"/>
    <w:rsid w:val="0511DDE6"/>
    <w:rsid w:val="07028415"/>
    <w:rsid w:val="072A8FDA"/>
    <w:rsid w:val="0D94F024"/>
    <w:rsid w:val="0DD2CF3A"/>
    <w:rsid w:val="106FA08A"/>
    <w:rsid w:val="1A7AD00A"/>
    <w:rsid w:val="1BF0BEF7"/>
    <w:rsid w:val="1D24800F"/>
    <w:rsid w:val="1E7FC59B"/>
    <w:rsid w:val="22B50EA8"/>
    <w:rsid w:val="2496D325"/>
    <w:rsid w:val="2DF3DC05"/>
    <w:rsid w:val="4144A178"/>
    <w:rsid w:val="42E5AAFF"/>
    <w:rsid w:val="445D9761"/>
    <w:rsid w:val="47B09514"/>
    <w:rsid w:val="48BE9244"/>
    <w:rsid w:val="4B99FC2B"/>
    <w:rsid w:val="4F0566CC"/>
    <w:rsid w:val="4F07E3C8"/>
    <w:rsid w:val="590F3917"/>
    <w:rsid w:val="5987C9E5"/>
    <w:rsid w:val="5B529633"/>
    <w:rsid w:val="5CDC2F9E"/>
    <w:rsid w:val="5D30FA4E"/>
    <w:rsid w:val="63BA8E69"/>
    <w:rsid w:val="69D7EC16"/>
    <w:rsid w:val="6C84121E"/>
    <w:rsid w:val="717D5F6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9B952"/>
  <w14:defaultImageDpi w14:val="330"/>
  <w15:docId w15:val="{4E98581C-BF41-488C-9A0D-4B73966F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6B3875"/>
    <w:pPr>
      <w:keepNext/>
      <w:spacing w:before="360" w:after="60" w:line="360" w:lineRule="auto"/>
      <w:ind w:right="567"/>
      <w:contextualSpacing/>
      <w:outlineLvl w:val="0"/>
    </w:pPr>
    <w:rPr>
      <w:rFonts w:cs="Arial"/>
      <w:b/>
      <w:bCs/>
      <w:kern w:val="32"/>
      <w:sz w:val="28"/>
      <w:szCs w:val="32"/>
    </w:rPr>
  </w:style>
  <w:style w:type="paragraph" w:styleId="Heading2">
    <w:name w:val="heading 2"/>
    <w:basedOn w:val="Normal"/>
    <w:next w:val="Paragraph"/>
    <w:link w:val="Heading2Char"/>
    <w:qFormat/>
    <w:rsid w:val="006B3875"/>
    <w:pPr>
      <w:keepNext/>
      <w:spacing w:before="360" w:after="60" w:line="360" w:lineRule="auto"/>
      <w:ind w:right="567"/>
      <w:contextualSpacing/>
      <w:outlineLvl w:val="1"/>
    </w:pPr>
    <w:rPr>
      <w:rFonts w:cs="Arial"/>
      <w:bCs/>
      <w:i/>
      <w:iCs/>
      <w:sz w:val="28"/>
      <w:szCs w:val="28"/>
    </w:rPr>
  </w:style>
  <w:style w:type="paragraph" w:styleId="Heading3">
    <w:name w:val="heading 3"/>
    <w:basedOn w:val="Normal"/>
    <w:next w:val="Paragraph"/>
    <w:link w:val="Heading3Char"/>
    <w:qFormat/>
    <w:rsid w:val="006B3875"/>
    <w:pPr>
      <w:keepNext/>
      <w:spacing w:before="360" w:after="60" w:line="360" w:lineRule="auto"/>
      <w:ind w:right="567"/>
      <w:contextualSpacing/>
      <w:outlineLvl w:val="2"/>
    </w:pPr>
    <w:rPr>
      <w:rFonts w:cs="Arial"/>
      <w:b/>
      <w:bCs/>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6B3875"/>
    <w:rPr>
      <w:rFonts w:cs="Arial"/>
      <w:bCs/>
      <w:i/>
      <w:iCs/>
      <w:sz w:val="28"/>
      <w:szCs w:val="28"/>
    </w:rPr>
  </w:style>
  <w:style w:type="character" w:customStyle="1" w:styleId="Heading1Char">
    <w:name w:val="Heading 1 Char"/>
    <w:basedOn w:val="DefaultParagraphFont"/>
    <w:link w:val="Heading1"/>
    <w:rsid w:val="006B3875"/>
    <w:rPr>
      <w:rFonts w:cs="Arial"/>
      <w:b/>
      <w:bCs/>
      <w:kern w:val="32"/>
      <w:sz w:val="28"/>
      <w:szCs w:val="32"/>
    </w:rPr>
  </w:style>
  <w:style w:type="character" w:customStyle="1" w:styleId="Heading3Char">
    <w:name w:val="Heading 3 Char"/>
    <w:basedOn w:val="DefaultParagraphFont"/>
    <w:link w:val="Heading3"/>
    <w:rsid w:val="006B3875"/>
    <w:rPr>
      <w:rFonts w:cs="Arial"/>
      <w:b/>
      <w:bCs/>
      <w:sz w:val="24"/>
      <w:szCs w:val="26"/>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nhideWhenUsed/>
    <w:rsid w:val="00E15EDE"/>
    <w:rPr>
      <w:color w:val="0000FF" w:themeColor="hyperlink"/>
      <w:u w:val="single"/>
    </w:rPr>
  </w:style>
  <w:style w:type="character" w:customStyle="1" w:styleId="UnresolvedMention">
    <w:name w:val="Unresolved Mention"/>
    <w:basedOn w:val="DefaultParagraphFont"/>
    <w:uiPriority w:val="99"/>
    <w:semiHidden/>
    <w:unhideWhenUsed/>
    <w:rsid w:val="00E15EDE"/>
    <w:rPr>
      <w:color w:val="605E5C"/>
      <w:shd w:val="clear" w:color="auto" w:fill="E1DFDD"/>
    </w:rPr>
  </w:style>
  <w:style w:type="table" w:styleId="TableGrid">
    <w:name w:val="Table Grid"/>
    <w:basedOn w:val="TableNormal"/>
    <w:uiPriority w:val="39"/>
    <w:rsid w:val="00912272"/>
    <w:rPr>
      <w:sz w:val="24"/>
      <w:szCs w:val="24"/>
      <w:lang w:val="e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semiHidden/>
    <w:unhideWhenUsed/>
    <w:rsid w:val="00DF5335"/>
  </w:style>
  <w:style w:type="paragraph" w:styleId="BalloonText">
    <w:name w:val="Balloon Text"/>
    <w:basedOn w:val="Normal"/>
    <w:link w:val="BalloonTextChar"/>
    <w:semiHidden/>
    <w:unhideWhenUsed/>
    <w:rsid w:val="00CA5B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A5B18"/>
    <w:rPr>
      <w:rFonts w:ascii="Segoe UI" w:hAnsi="Segoe UI" w:cs="Segoe UI"/>
      <w:sz w:val="18"/>
      <w:szCs w:val="18"/>
    </w:rPr>
  </w:style>
  <w:style w:type="paragraph" w:styleId="Revision">
    <w:name w:val="Revision"/>
    <w:hidden/>
    <w:semiHidden/>
    <w:rsid w:val="00FB78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874264">
      <w:bodyDiv w:val="1"/>
      <w:marLeft w:val="0"/>
      <w:marRight w:val="0"/>
      <w:marTop w:val="0"/>
      <w:marBottom w:val="0"/>
      <w:divBdr>
        <w:top w:val="none" w:sz="0" w:space="0" w:color="auto"/>
        <w:left w:val="none" w:sz="0" w:space="0" w:color="auto"/>
        <w:bottom w:val="none" w:sz="0" w:space="0" w:color="auto"/>
        <w:right w:val="none" w:sz="0" w:space="0" w:color="auto"/>
      </w:divBdr>
      <w:divsChild>
        <w:div w:id="148258131">
          <w:marLeft w:val="0"/>
          <w:marRight w:val="0"/>
          <w:marTop w:val="0"/>
          <w:marBottom w:val="0"/>
          <w:divBdr>
            <w:top w:val="none" w:sz="0" w:space="0" w:color="auto"/>
            <w:left w:val="none" w:sz="0" w:space="0" w:color="auto"/>
            <w:bottom w:val="none" w:sz="0" w:space="0" w:color="auto"/>
            <w:right w:val="none" w:sz="0" w:space="0" w:color="auto"/>
          </w:divBdr>
          <w:divsChild>
            <w:div w:id="17828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250231430">
      <w:bodyDiv w:val="1"/>
      <w:marLeft w:val="0"/>
      <w:marRight w:val="0"/>
      <w:marTop w:val="0"/>
      <w:marBottom w:val="0"/>
      <w:divBdr>
        <w:top w:val="none" w:sz="0" w:space="0" w:color="auto"/>
        <w:left w:val="none" w:sz="0" w:space="0" w:color="auto"/>
        <w:bottom w:val="none" w:sz="0" w:space="0" w:color="auto"/>
        <w:right w:val="none" w:sz="0" w:space="0" w:color="auto"/>
      </w:divBdr>
      <w:divsChild>
        <w:div w:id="818423983">
          <w:marLeft w:val="0"/>
          <w:marRight w:val="0"/>
          <w:marTop w:val="0"/>
          <w:marBottom w:val="0"/>
          <w:divBdr>
            <w:top w:val="none" w:sz="0" w:space="0" w:color="auto"/>
            <w:left w:val="none" w:sz="0" w:space="0" w:color="auto"/>
            <w:bottom w:val="none" w:sz="0" w:space="0" w:color="auto"/>
            <w:right w:val="none" w:sz="0" w:space="0" w:color="auto"/>
          </w:divBdr>
          <w:divsChild>
            <w:div w:id="14316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achelek@wisc.edu" TargetMode="External"/><Relationship Id="rId3" Type="http://schemas.openxmlformats.org/officeDocument/2006/relationships/styles" Target="styles.xml"/><Relationship Id="Rbc542be9381b4315" Type="http://schemas.microsoft.com/office/2019/09/relationships/intelligence" Target="intelligence.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chelek\Download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CBCE3-C9A5-4B6A-A279-54D16640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7351</TotalTime>
  <Pages>26</Pages>
  <Words>7090</Words>
  <Characters>40417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47413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cp:lastModifiedBy>Stachelek, Jemma</cp:lastModifiedBy>
  <cp:revision>165</cp:revision>
  <cp:lastPrinted>2011-07-22T14:54:00Z</cp:lastPrinted>
  <dcterms:created xsi:type="dcterms:W3CDTF">2021-03-15T15:27:00Z</dcterms:created>
  <dcterms:modified xsi:type="dcterms:W3CDTF">2021-11-10T15:35:00Z</dcterms:modified>
</cp:coreProperties>
</file>